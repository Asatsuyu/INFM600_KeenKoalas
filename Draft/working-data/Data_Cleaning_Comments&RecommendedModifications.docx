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4"/>
      </w:tblGrid>
      <w:tr w:rsidR="00822C45" w:rsidRPr="00822C45" w14:paraId="43A55928" w14:textId="77777777" w:rsidTr="00822C45">
        <w:trPr>
          <w:tblCellSpacing w:w="15" w:type="dxa"/>
        </w:trPr>
        <w:tc>
          <w:tcPr>
            <w:tcW w:w="0" w:type="auto"/>
            <w:vAlign w:val="center"/>
            <w:hideMark/>
          </w:tcPr>
          <w:p w14:paraId="4D90B610" w14:textId="77777777" w:rsidR="00822C45" w:rsidRPr="00822C45" w:rsidRDefault="00822C45" w:rsidP="00822C45">
            <w:pPr>
              <w:spacing w:after="0" w:line="240" w:lineRule="auto"/>
              <w:rPr>
                <w:rFonts w:ascii="Times New Roman" w:eastAsia="Times New Roman" w:hAnsi="Times New Roman" w:cs="Times New Roman"/>
                <w:sz w:val="24"/>
                <w:szCs w:val="24"/>
              </w:rPr>
            </w:pPr>
            <w:r w:rsidRPr="00822C45">
              <w:rPr>
                <w:rFonts w:ascii="Times New Roman" w:eastAsia="Times New Roman" w:hAnsi="Times New Roman" w:cs="Times New Roman"/>
                <w:sz w:val="24"/>
                <w:szCs w:val="24"/>
              </w:rPr>
              <w:t xml:space="preserve">Initial Steps followed: </w:t>
            </w:r>
          </w:p>
        </w:tc>
      </w:tr>
      <w:tr w:rsidR="00822C45" w:rsidRPr="00822C45" w14:paraId="52E78E8E" w14:textId="77777777" w:rsidTr="00822C45">
        <w:trPr>
          <w:tblCellSpacing w:w="15" w:type="dxa"/>
        </w:trPr>
        <w:tc>
          <w:tcPr>
            <w:tcW w:w="0" w:type="auto"/>
            <w:vAlign w:val="center"/>
            <w:hideMark/>
          </w:tcPr>
          <w:p w14:paraId="395A291A" w14:textId="77777777" w:rsidR="00822C45" w:rsidRPr="00822C45" w:rsidRDefault="00822C45" w:rsidP="00822C45">
            <w:pPr>
              <w:spacing w:after="0" w:line="240" w:lineRule="auto"/>
              <w:rPr>
                <w:rFonts w:ascii="Times New Roman" w:eastAsia="Times New Roman" w:hAnsi="Times New Roman" w:cs="Times New Roman"/>
                <w:sz w:val="24"/>
                <w:szCs w:val="24"/>
              </w:rPr>
            </w:pPr>
          </w:p>
        </w:tc>
      </w:tr>
    </w:tbl>
    <w:p w14:paraId="1854BBB3" w14:textId="77777777" w:rsidR="00822C45" w:rsidRPr="00822C45" w:rsidRDefault="00822C45" w:rsidP="00822C4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22C45" w:rsidRPr="00822C45" w14:paraId="04C49E3A" w14:textId="77777777" w:rsidTr="00822C45">
        <w:trPr>
          <w:tblCellSpacing w:w="15" w:type="dxa"/>
        </w:trPr>
        <w:tc>
          <w:tcPr>
            <w:tcW w:w="0" w:type="auto"/>
            <w:vAlign w:val="center"/>
            <w:hideMark/>
          </w:tcPr>
          <w:p w14:paraId="05B17AE7" w14:textId="77777777" w:rsidR="00822C45" w:rsidRPr="00822C45" w:rsidRDefault="00822C45" w:rsidP="00822C45">
            <w:pPr>
              <w:spacing w:after="0" w:line="240" w:lineRule="auto"/>
              <w:rPr>
                <w:rFonts w:ascii="Times New Roman" w:eastAsia="Times New Roman" w:hAnsi="Times New Roman" w:cs="Times New Roman"/>
                <w:sz w:val="24"/>
                <w:szCs w:val="24"/>
              </w:rPr>
            </w:pPr>
            <w:r w:rsidRPr="00822C45">
              <w:rPr>
                <w:rFonts w:ascii="Times New Roman" w:eastAsia="Times New Roman" w:hAnsi="Times New Roman" w:cs="Times New Roman"/>
                <w:sz w:val="24"/>
                <w:szCs w:val="24"/>
              </w:rPr>
              <w:t xml:space="preserve">1) Import </w:t>
            </w:r>
            <w:proofErr w:type="spellStart"/>
            <w:r w:rsidRPr="00822C45">
              <w:rPr>
                <w:rFonts w:ascii="Times New Roman" w:eastAsia="Times New Roman" w:hAnsi="Times New Roman" w:cs="Times New Roman"/>
                <w:sz w:val="24"/>
                <w:szCs w:val="24"/>
              </w:rPr>
              <w:t>db</w:t>
            </w:r>
            <w:proofErr w:type="spellEnd"/>
            <w:r w:rsidRPr="00822C45">
              <w:rPr>
                <w:rFonts w:ascii="Times New Roman" w:eastAsia="Times New Roman" w:hAnsi="Times New Roman" w:cs="Times New Roman"/>
                <w:sz w:val="24"/>
                <w:szCs w:val="24"/>
              </w:rPr>
              <w:t xml:space="preserve"> into MS Access</w:t>
            </w:r>
            <w:ins w:id="0" w:author="Eris Mei" w:date="2016-11-01T23:18:00Z">
              <w:r>
                <w:rPr>
                  <w:rFonts w:ascii="Times New Roman" w:eastAsia="Times New Roman" w:hAnsi="Times New Roman" w:cs="Times New Roman"/>
                  <w:sz w:val="24"/>
                  <w:szCs w:val="24"/>
                </w:rPr>
                <w:t xml:space="preserve"> </w:t>
              </w:r>
              <w:r>
                <w:rPr>
                  <w:rFonts w:asciiTheme="minorEastAsia" w:hAnsiTheme="minorEastAsia" w:cs="Times New Roman" w:hint="eastAsia"/>
                  <w:sz w:val="24"/>
                  <w:szCs w:val="24"/>
                </w:rPr>
                <w:t>using</w:t>
              </w:r>
              <w:r>
                <w:rPr>
                  <w:rFonts w:asciiTheme="minorEastAsia" w:hAnsiTheme="minorEastAsia" w:cs="Times New Roman"/>
                  <w:sz w:val="24"/>
                  <w:szCs w:val="24"/>
                </w:rPr>
                <w:t xml:space="preserve"> the </w:t>
              </w:r>
              <w:r w:rsidRPr="00822C45">
                <w:rPr>
                  <w:rFonts w:asciiTheme="minorEastAsia" w:hAnsiTheme="minorEastAsia" w:cs="Times New Roman"/>
                  <w:sz w:val="24"/>
                  <w:szCs w:val="24"/>
                </w:rPr>
                <w:t>MDB</w:t>
              </w:r>
              <w:r>
                <w:rPr>
                  <w:rFonts w:asciiTheme="minorEastAsia" w:hAnsiTheme="minorEastAsia" w:cs="Times New Roman"/>
                  <w:sz w:val="24"/>
                  <w:szCs w:val="24"/>
                </w:rPr>
                <w:t xml:space="preserve"> file provided along with the dataset and following instructions outlined in the </w:t>
              </w:r>
            </w:ins>
            <w:ins w:id="1" w:author="Eris Mei" w:date="2016-11-01T23:19:00Z">
              <w:r>
                <w:rPr>
                  <w:rFonts w:asciiTheme="minorEastAsia" w:hAnsiTheme="minorEastAsia" w:cs="Times New Roman"/>
                  <w:sz w:val="24"/>
                  <w:szCs w:val="24"/>
                </w:rPr>
                <w:t>corresponding instructions PDF file</w:t>
              </w:r>
            </w:ins>
            <w:r w:rsidRPr="00822C45">
              <w:rPr>
                <w:rFonts w:ascii="Times New Roman" w:eastAsia="Times New Roman" w:hAnsi="Times New Roman" w:cs="Times New Roman"/>
                <w:sz w:val="24"/>
                <w:szCs w:val="24"/>
              </w:rPr>
              <w:t>.</w:t>
            </w:r>
          </w:p>
        </w:tc>
      </w:tr>
      <w:tr w:rsidR="00822C45" w:rsidRPr="00822C45" w14:paraId="693ADDB7" w14:textId="77777777" w:rsidTr="00822C45">
        <w:trPr>
          <w:tblCellSpacing w:w="15" w:type="dxa"/>
        </w:trPr>
        <w:tc>
          <w:tcPr>
            <w:tcW w:w="0" w:type="auto"/>
            <w:vAlign w:val="center"/>
            <w:hideMark/>
          </w:tcPr>
          <w:p w14:paraId="05F6D44A" w14:textId="77777777" w:rsidR="00822C45" w:rsidRPr="00822C45" w:rsidRDefault="00822C45" w:rsidP="00822C45">
            <w:pPr>
              <w:spacing w:after="0" w:line="240" w:lineRule="auto"/>
              <w:rPr>
                <w:rFonts w:ascii="Times New Roman" w:eastAsia="Times New Roman" w:hAnsi="Times New Roman" w:cs="Times New Roman"/>
                <w:sz w:val="24"/>
                <w:szCs w:val="24"/>
              </w:rPr>
            </w:pPr>
          </w:p>
        </w:tc>
      </w:tr>
    </w:tbl>
    <w:p w14:paraId="1258B696" w14:textId="77777777" w:rsidR="00822C45" w:rsidRPr="00822C45" w:rsidRDefault="00822C45" w:rsidP="00822C4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22C45" w:rsidRPr="00822C45" w14:paraId="5F7B5CF6" w14:textId="77777777" w:rsidTr="00822C45">
        <w:trPr>
          <w:tblCellSpacing w:w="15" w:type="dxa"/>
        </w:trPr>
        <w:tc>
          <w:tcPr>
            <w:tcW w:w="0" w:type="auto"/>
            <w:vAlign w:val="center"/>
            <w:hideMark/>
          </w:tcPr>
          <w:p w14:paraId="70614AB1" w14:textId="77777777" w:rsidR="00822C45" w:rsidRPr="00822C45" w:rsidRDefault="00822C45" w:rsidP="00822C45">
            <w:pPr>
              <w:spacing w:after="0" w:line="240" w:lineRule="auto"/>
              <w:rPr>
                <w:rFonts w:ascii="Times New Roman" w:eastAsia="Times New Roman" w:hAnsi="Times New Roman" w:cs="Times New Roman"/>
                <w:sz w:val="24"/>
                <w:szCs w:val="24"/>
              </w:rPr>
            </w:pPr>
            <w:r w:rsidRPr="00822C45">
              <w:rPr>
                <w:rFonts w:ascii="Times New Roman" w:eastAsia="Times New Roman" w:hAnsi="Times New Roman" w:cs="Times New Roman"/>
                <w:sz w:val="24"/>
                <w:szCs w:val="24"/>
              </w:rPr>
              <w:t>2) Filter the data for apples by selecting value for attribute "COMMOD (Commodity type)" as 'AP'.</w:t>
            </w:r>
          </w:p>
        </w:tc>
      </w:tr>
      <w:tr w:rsidR="00822C45" w:rsidRPr="00822C45" w14:paraId="10C703DF" w14:textId="77777777" w:rsidTr="00822C45">
        <w:trPr>
          <w:tblCellSpacing w:w="15" w:type="dxa"/>
        </w:trPr>
        <w:tc>
          <w:tcPr>
            <w:tcW w:w="0" w:type="auto"/>
            <w:vAlign w:val="center"/>
            <w:hideMark/>
          </w:tcPr>
          <w:p w14:paraId="1AAA4287" w14:textId="77777777" w:rsidR="00822C45" w:rsidRPr="00822C45" w:rsidRDefault="00822C45" w:rsidP="00822C45">
            <w:pPr>
              <w:spacing w:after="0" w:line="240" w:lineRule="auto"/>
              <w:rPr>
                <w:rFonts w:ascii="Times New Roman" w:eastAsia="Times New Roman" w:hAnsi="Times New Roman" w:cs="Times New Roman"/>
                <w:sz w:val="24"/>
                <w:szCs w:val="24"/>
              </w:rPr>
            </w:pPr>
          </w:p>
        </w:tc>
      </w:tr>
    </w:tbl>
    <w:p w14:paraId="3DEC38C9" w14:textId="77777777" w:rsidR="00822C45" w:rsidRPr="00822C45" w:rsidRDefault="00822C45" w:rsidP="00822C4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59"/>
      </w:tblGrid>
      <w:tr w:rsidR="00822C45" w:rsidRPr="00822C45" w14:paraId="25250836" w14:textId="77777777" w:rsidTr="00822C45">
        <w:trPr>
          <w:tblCellSpacing w:w="15" w:type="dxa"/>
        </w:trPr>
        <w:tc>
          <w:tcPr>
            <w:tcW w:w="0" w:type="auto"/>
            <w:vAlign w:val="center"/>
            <w:hideMark/>
          </w:tcPr>
          <w:p w14:paraId="2A4B4865" w14:textId="77777777" w:rsidR="00822C45" w:rsidRPr="00822C45" w:rsidRDefault="00822C45" w:rsidP="00822C45">
            <w:pPr>
              <w:spacing w:after="0" w:line="240" w:lineRule="auto"/>
              <w:rPr>
                <w:rFonts w:ascii="Times New Roman" w:eastAsia="Times New Roman" w:hAnsi="Times New Roman" w:cs="Times New Roman"/>
                <w:sz w:val="24"/>
                <w:szCs w:val="24"/>
              </w:rPr>
            </w:pPr>
            <w:r w:rsidRPr="00822C45">
              <w:rPr>
                <w:rFonts w:ascii="Times New Roman" w:eastAsia="Times New Roman" w:hAnsi="Times New Roman" w:cs="Times New Roman"/>
                <w:sz w:val="24"/>
                <w:szCs w:val="24"/>
              </w:rPr>
              <w:t>3) Export the result set into ".</w:t>
            </w:r>
            <w:proofErr w:type="spellStart"/>
            <w:del w:id="2" w:author="Eris Mei" w:date="2016-11-01T23:19:00Z">
              <w:r w:rsidRPr="00822C45" w:rsidDel="00822C45">
                <w:rPr>
                  <w:rFonts w:ascii="Times New Roman" w:eastAsia="Times New Roman" w:hAnsi="Times New Roman" w:cs="Times New Roman"/>
                  <w:sz w:val="24"/>
                  <w:szCs w:val="24"/>
                </w:rPr>
                <w:delText>xsls</w:delText>
              </w:r>
            </w:del>
            <w:proofErr w:type="gramStart"/>
            <w:ins w:id="3" w:author="Eris Mei" w:date="2016-11-01T23:19:00Z">
              <w:r>
                <w:rPr>
                  <w:rFonts w:ascii="Times New Roman" w:eastAsia="Times New Roman" w:hAnsi="Times New Roman" w:cs="Times New Roman"/>
                  <w:sz w:val="24"/>
                  <w:szCs w:val="24"/>
                </w:rPr>
                <w:t>xlsx</w:t>
              </w:r>
            </w:ins>
            <w:proofErr w:type="spellEnd"/>
            <w:proofErr w:type="gramEnd"/>
            <w:r w:rsidRPr="00822C45">
              <w:rPr>
                <w:rFonts w:ascii="Times New Roman" w:eastAsia="Times New Roman" w:hAnsi="Times New Roman" w:cs="Times New Roman"/>
                <w:sz w:val="24"/>
                <w:szCs w:val="24"/>
              </w:rPr>
              <w:t>" format.</w:t>
            </w:r>
          </w:p>
        </w:tc>
      </w:tr>
      <w:tr w:rsidR="00822C45" w:rsidRPr="00822C45" w14:paraId="017648FD" w14:textId="77777777" w:rsidTr="00822C45">
        <w:trPr>
          <w:tblCellSpacing w:w="15" w:type="dxa"/>
        </w:trPr>
        <w:tc>
          <w:tcPr>
            <w:tcW w:w="0" w:type="auto"/>
            <w:vAlign w:val="center"/>
            <w:hideMark/>
          </w:tcPr>
          <w:p w14:paraId="18B8B7F7" w14:textId="77777777" w:rsidR="00822C45" w:rsidRPr="00822C45" w:rsidRDefault="00822C45" w:rsidP="00822C45">
            <w:pPr>
              <w:spacing w:after="0" w:line="240" w:lineRule="auto"/>
              <w:rPr>
                <w:rFonts w:ascii="Times New Roman" w:eastAsia="Times New Roman" w:hAnsi="Times New Roman" w:cs="Times New Roman"/>
                <w:sz w:val="24"/>
                <w:szCs w:val="24"/>
              </w:rPr>
            </w:pPr>
          </w:p>
        </w:tc>
      </w:tr>
    </w:tbl>
    <w:p w14:paraId="31DAC59D" w14:textId="77777777" w:rsidR="00822C45" w:rsidRPr="00822C45" w:rsidRDefault="00822C45" w:rsidP="00822C4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0"/>
      </w:tblGrid>
      <w:tr w:rsidR="00822C45" w:rsidRPr="00822C45" w14:paraId="7D03E7C6" w14:textId="77777777" w:rsidTr="00822C45">
        <w:trPr>
          <w:tblCellSpacing w:w="15" w:type="dxa"/>
        </w:trPr>
        <w:tc>
          <w:tcPr>
            <w:tcW w:w="0" w:type="auto"/>
            <w:vAlign w:val="center"/>
            <w:hideMark/>
          </w:tcPr>
          <w:p w14:paraId="30DBD840" w14:textId="77777777" w:rsidR="00822C45" w:rsidRPr="00822C45" w:rsidRDefault="00822C45" w:rsidP="00822C45">
            <w:pPr>
              <w:spacing w:after="0" w:line="240" w:lineRule="auto"/>
              <w:rPr>
                <w:rFonts w:ascii="Times New Roman" w:eastAsia="Times New Roman" w:hAnsi="Times New Roman" w:cs="Times New Roman"/>
                <w:sz w:val="24"/>
                <w:szCs w:val="24"/>
              </w:rPr>
            </w:pPr>
            <w:r w:rsidRPr="00822C45">
              <w:rPr>
                <w:rFonts w:ascii="Times New Roman" w:eastAsia="Times New Roman" w:hAnsi="Times New Roman" w:cs="Times New Roman"/>
                <w:sz w:val="24"/>
                <w:szCs w:val="24"/>
              </w:rPr>
              <w:t xml:space="preserve">4) Import the </w:t>
            </w:r>
            <w:del w:id="4" w:author="Eris Mei" w:date="2016-11-01T23:19:00Z">
              <w:r w:rsidRPr="00822C45" w:rsidDel="00822C45">
                <w:rPr>
                  <w:rFonts w:ascii="Times New Roman" w:eastAsia="Times New Roman" w:hAnsi="Times New Roman" w:cs="Times New Roman"/>
                  <w:sz w:val="24"/>
                  <w:szCs w:val="24"/>
                </w:rPr>
                <w:delText xml:space="preserve">xsls </w:delText>
              </w:r>
            </w:del>
            <w:proofErr w:type="spellStart"/>
            <w:ins w:id="5" w:author="Eris Mei" w:date="2016-11-01T23:19:00Z">
              <w:r>
                <w:rPr>
                  <w:rFonts w:ascii="Times New Roman" w:eastAsia="Times New Roman" w:hAnsi="Times New Roman" w:cs="Times New Roman"/>
                  <w:sz w:val="24"/>
                  <w:szCs w:val="24"/>
                </w:rPr>
                <w:t>xlsx</w:t>
              </w:r>
              <w:proofErr w:type="spellEnd"/>
              <w:r w:rsidRPr="00822C45">
                <w:rPr>
                  <w:rFonts w:ascii="Times New Roman" w:eastAsia="Times New Roman" w:hAnsi="Times New Roman" w:cs="Times New Roman"/>
                  <w:sz w:val="24"/>
                  <w:szCs w:val="24"/>
                </w:rPr>
                <w:t xml:space="preserve"> </w:t>
              </w:r>
            </w:ins>
            <w:r w:rsidRPr="00822C45">
              <w:rPr>
                <w:rFonts w:ascii="Times New Roman" w:eastAsia="Times New Roman" w:hAnsi="Times New Roman" w:cs="Times New Roman"/>
                <w:sz w:val="24"/>
                <w:szCs w:val="24"/>
              </w:rPr>
              <w:t>file into R Studio.</w:t>
            </w:r>
          </w:p>
        </w:tc>
      </w:tr>
      <w:tr w:rsidR="00822C45" w:rsidRPr="00822C45" w14:paraId="32554DF6" w14:textId="77777777" w:rsidTr="00822C45">
        <w:trPr>
          <w:tblCellSpacing w:w="15" w:type="dxa"/>
        </w:trPr>
        <w:tc>
          <w:tcPr>
            <w:tcW w:w="0" w:type="auto"/>
            <w:vAlign w:val="center"/>
            <w:hideMark/>
          </w:tcPr>
          <w:p w14:paraId="19DF9B4B" w14:textId="77777777" w:rsidR="00822C45" w:rsidRPr="00822C45" w:rsidRDefault="00822C45" w:rsidP="00822C45">
            <w:pPr>
              <w:spacing w:after="0" w:line="240" w:lineRule="auto"/>
              <w:rPr>
                <w:rFonts w:ascii="Times New Roman" w:eastAsia="Times New Roman" w:hAnsi="Times New Roman" w:cs="Times New Roman"/>
                <w:sz w:val="24"/>
                <w:szCs w:val="24"/>
              </w:rPr>
            </w:pPr>
          </w:p>
        </w:tc>
      </w:tr>
    </w:tbl>
    <w:p w14:paraId="0D9C954F" w14:textId="77777777" w:rsidR="00822C45" w:rsidRPr="00822C45" w:rsidRDefault="00822C45" w:rsidP="00822C4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3"/>
      </w:tblGrid>
      <w:tr w:rsidR="00822C45" w:rsidRPr="00822C45" w14:paraId="0FBE88BE" w14:textId="77777777" w:rsidTr="00822C45">
        <w:trPr>
          <w:tblCellSpacing w:w="15" w:type="dxa"/>
        </w:trPr>
        <w:tc>
          <w:tcPr>
            <w:tcW w:w="0" w:type="auto"/>
            <w:vAlign w:val="center"/>
            <w:hideMark/>
          </w:tcPr>
          <w:p w14:paraId="4B18C15A" w14:textId="77777777" w:rsidR="00822C45" w:rsidRPr="00822C45" w:rsidRDefault="00822C45" w:rsidP="00822C45">
            <w:pPr>
              <w:spacing w:after="0" w:line="240" w:lineRule="auto"/>
              <w:rPr>
                <w:rFonts w:ascii="Times New Roman" w:eastAsia="Times New Roman" w:hAnsi="Times New Roman" w:cs="Times New Roman"/>
                <w:sz w:val="24"/>
                <w:szCs w:val="24"/>
              </w:rPr>
            </w:pPr>
            <w:r w:rsidRPr="00822C45">
              <w:rPr>
                <w:rFonts w:ascii="Times New Roman" w:eastAsia="Times New Roman" w:hAnsi="Times New Roman" w:cs="Times New Roman"/>
                <w:sz w:val="24"/>
                <w:szCs w:val="24"/>
              </w:rPr>
              <w:t xml:space="preserve">Issues </w:t>
            </w:r>
            <w:del w:id="6" w:author="Eris Mei" w:date="2016-11-01T23:19:00Z">
              <w:r w:rsidRPr="00822C45" w:rsidDel="00822C45">
                <w:rPr>
                  <w:rFonts w:ascii="Times New Roman" w:eastAsia="Times New Roman" w:hAnsi="Times New Roman" w:cs="Times New Roman"/>
                  <w:sz w:val="24"/>
                  <w:szCs w:val="24"/>
                </w:rPr>
                <w:delText>occured</w:delText>
              </w:r>
            </w:del>
            <w:ins w:id="7" w:author="Eris Mei" w:date="2016-11-01T23:19:00Z">
              <w:r w:rsidRPr="00822C45">
                <w:rPr>
                  <w:rFonts w:ascii="Times New Roman" w:eastAsia="Times New Roman" w:hAnsi="Times New Roman" w:cs="Times New Roman"/>
                  <w:sz w:val="24"/>
                  <w:szCs w:val="24"/>
                </w:rPr>
                <w:t>occurred</w:t>
              </w:r>
            </w:ins>
            <w:r w:rsidRPr="00822C45">
              <w:rPr>
                <w:rFonts w:ascii="Times New Roman" w:eastAsia="Times New Roman" w:hAnsi="Times New Roman" w:cs="Times New Roman"/>
                <w:sz w:val="24"/>
                <w:szCs w:val="24"/>
              </w:rPr>
              <w:t>:</w:t>
            </w:r>
          </w:p>
        </w:tc>
      </w:tr>
      <w:tr w:rsidR="00822C45" w:rsidRPr="00822C45" w14:paraId="15B77780" w14:textId="77777777" w:rsidTr="00822C45">
        <w:trPr>
          <w:tblCellSpacing w:w="15" w:type="dxa"/>
        </w:trPr>
        <w:tc>
          <w:tcPr>
            <w:tcW w:w="0" w:type="auto"/>
            <w:vAlign w:val="center"/>
            <w:hideMark/>
          </w:tcPr>
          <w:p w14:paraId="1B909BD8" w14:textId="77777777" w:rsidR="00822C45" w:rsidRPr="00822C45" w:rsidRDefault="00822C45" w:rsidP="00822C45">
            <w:pPr>
              <w:spacing w:after="0" w:line="240" w:lineRule="auto"/>
              <w:rPr>
                <w:rFonts w:ascii="Times New Roman" w:eastAsia="Times New Roman" w:hAnsi="Times New Roman" w:cs="Times New Roman"/>
                <w:sz w:val="24"/>
                <w:szCs w:val="24"/>
              </w:rPr>
            </w:pPr>
          </w:p>
        </w:tc>
      </w:tr>
    </w:tbl>
    <w:p w14:paraId="3A702EA9" w14:textId="77777777" w:rsidR="00822C45" w:rsidRPr="00822C45" w:rsidRDefault="00822C45" w:rsidP="00822C4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22C45" w:rsidRPr="00822C45" w14:paraId="26AF7D5C" w14:textId="77777777" w:rsidTr="00822C45">
        <w:trPr>
          <w:tblCellSpacing w:w="15" w:type="dxa"/>
        </w:trPr>
        <w:tc>
          <w:tcPr>
            <w:tcW w:w="0" w:type="auto"/>
            <w:vAlign w:val="center"/>
            <w:hideMark/>
          </w:tcPr>
          <w:p w14:paraId="7CBAD5F8" w14:textId="77777777" w:rsidR="00822C45" w:rsidRPr="00822C45" w:rsidRDefault="00822C45" w:rsidP="00822C45">
            <w:pPr>
              <w:spacing w:after="0" w:line="240" w:lineRule="auto"/>
              <w:rPr>
                <w:rFonts w:ascii="Times New Roman" w:eastAsia="Times New Roman" w:hAnsi="Times New Roman" w:cs="Times New Roman"/>
                <w:sz w:val="24"/>
                <w:szCs w:val="24"/>
              </w:rPr>
            </w:pPr>
          </w:p>
        </w:tc>
      </w:tr>
      <w:tr w:rsidR="00822C45" w:rsidRPr="00822C45" w14:paraId="1A0DF7C1" w14:textId="77777777" w:rsidTr="00822C45">
        <w:trPr>
          <w:tblCellSpacing w:w="15" w:type="dxa"/>
        </w:trPr>
        <w:tc>
          <w:tcPr>
            <w:tcW w:w="0" w:type="auto"/>
            <w:vAlign w:val="center"/>
            <w:hideMark/>
          </w:tcPr>
          <w:p w14:paraId="35690C69" w14:textId="77777777" w:rsidR="00822C45" w:rsidRPr="00822C45" w:rsidRDefault="00822C45" w:rsidP="00822C45">
            <w:pPr>
              <w:spacing w:after="0" w:line="240" w:lineRule="auto"/>
              <w:rPr>
                <w:rFonts w:ascii="Times New Roman" w:eastAsia="Times New Roman" w:hAnsi="Times New Roman" w:cs="Times New Roman"/>
                <w:sz w:val="20"/>
                <w:szCs w:val="20"/>
              </w:rPr>
            </w:pPr>
          </w:p>
        </w:tc>
      </w:tr>
    </w:tbl>
    <w:p w14:paraId="24E67843" w14:textId="77777777" w:rsidR="00822C45" w:rsidRPr="00822C45" w:rsidRDefault="00822C45" w:rsidP="00822C4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22C45" w:rsidRPr="00822C45" w14:paraId="7E27F522" w14:textId="77777777" w:rsidTr="00822C45">
        <w:trPr>
          <w:tblCellSpacing w:w="15" w:type="dxa"/>
        </w:trPr>
        <w:tc>
          <w:tcPr>
            <w:tcW w:w="0" w:type="auto"/>
            <w:vAlign w:val="center"/>
            <w:hideMark/>
          </w:tcPr>
          <w:p w14:paraId="38A07151" w14:textId="77777777" w:rsidR="00822C45" w:rsidRPr="00822C45" w:rsidRDefault="00822C45" w:rsidP="00822C45">
            <w:pPr>
              <w:spacing w:after="0" w:line="240" w:lineRule="auto"/>
              <w:rPr>
                <w:rFonts w:ascii="Times New Roman" w:eastAsia="Times New Roman" w:hAnsi="Times New Roman" w:cs="Times New Roman"/>
                <w:sz w:val="24"/>
                <w:szCs w:val="24"/>
              </w:rPr>
            </w:pPr>
            <w:r w:rsidRPr="00822C45">
              <w:rPr>
                <w:rFonts w:ascii="Times New Roman" w:eastAsia="Times New Roman" w:hAnsi="Times New Roman" w:cs="Times New Roman"/>
                <w:sz w:val="24"/>
                <w:szCs w:val="24"/>
              </w:rPr>
              <w:t>The dataset was showing garbage values when imported into R. Following is the screenshot of the issue:</w:t>
            </w:r>
          </w:p>
        </w:tc>
      </w:tr>
      <w:tr w:rsidR="00822C45" w:rsidRPr="00822C45" w14:paraId="76042B18" w14:textId="77777777" w:rsidTr="00822C45">
        <w:trPr>
          <w:tblCellSpacing w:w="15" w:type="dxa"/>
        </w:trPr>
        <w:tc>
          <w:tcPr>
            <w:tcW w:w="0" w:type="auto"/>
            <w:vAlign w:val="center"/>
            <w:hideMark/>
          </w:tcPr>
          <w:p w14:paraId="5DF408D8" w14:textId="77777777" w:rsidR="00822C45" w:rsidRPr="00822C45" w:rsidRDefault="00822C45" w:rsidP="00822C45">
            <w:pPr>
              <w:spacing w:after="0" w:line="240" w:lineRule="auto"/>
              <w:rPr>
                <w:rFonts w:ascii="Times New Roman" w:eastAsia="Times New Roman" w:hAnsi="Times New Roman" w:cs="Times New Roman"/>
                <w:sz w:val="24"/>
                <w:szCs w:val="24"/>
              </w:rPr>
            </w:pPr>
          </w:p>
        </w:tc>
      </w:tr>
    </w:tbl>
    <w:p w14:paraId="18F635C0" w14:textId="77777777" w:rsidR="00822C45" w:rsidRPr="00822C45" w:rsidRDefault="00822C45" w:rsidP="00822C4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22C45" w:rsidRPr="00822C45" w14:paraId="0D8F7216" w14:textId="77777777" w:rsidTr="00822C45">
        <w:trPr>
          <w:tblCellSpacing w:w="15" w:type="dxa"/>
        </w:trPr>
        <w:tc>
          <w:tcPr>
            <w:tcW w:w="0" w:type="auto"/>
            <w:vAlign w:val="center"/>
            <w:hideMark/>
          </w:tcPr>
          <w:p w14:paraId="3878CE4F" w14:textId="77777777" w:rsidR="00822C45" w:rsidRPr="00822C45" w:rsidRDefault="00822C45" w:rsidP="00822C45">
            <w:pPr>
              <w:spacing w:after="0" w:line="240" w:lineRule="auto"/>
              <w:rPr>
                <w:rFonts w:ascii="Times New Roman" w:eastAsia="Times New Roman" w:hAnsi="Times New Roman" w:cs="Times New Roman"/>
                <w:sz w:val="24"/>
                <w:szCs w:val="24"/>
              </w:rPr>
            </w:pPr>
          </w:p>
        </w:tc>
      </w:tr>
      <w:tr w:rsidR="00822C45" w:rsidRPr="00822C45" w14:paraId="6BB82512" w14:textId="77777777" w:rsidTr="00822C45">
        <w:trPr>
          <w:tblCellSpacing w:w="15" w:type="dxa"/>
        </w:trPr>
        <w:tc>
          <w:tcPr>
            <w:tcW w:w="0" w:type="auto"/>
            <w:vAlign w:val="center"/>
            <w:hideMark/>
          </w:tcPr>
          <w:p w14:paraId="5318711C" w14:textId="77777777" w:rsidR="00822C45" w:rsidRPr="00822C45" w:rsidRDefault="00822C45" w:rsidP="00822C45">
            <w:pPr>
              <w:spacing w:after="0" w:line="240" w:lineRule="auto"/>
              <w:rPr>
                <w:rFonts w:ascii="Times New Roman" w:eastAsia="Times New Roman" w:hAnsi="Times New Roman" w:cs="Times New Roman"/>
                <w:sz w:val="20"/>
                <w:szCs w:val="20"/>
              </w:rPr>
            </w:pPr>
          </w:p>
        </w:tc>
      </w:tr>
    </w:tbl>
    <w:p w14:paraId="127324F1" w14:textId="77777777" w:rsidR="00822C45" w:rsidRPr="00822C45" w:rsidRDefault="00822C45" w:rsidP="00822C4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40"/>
      </w:tblGrid>
      <w:tr w:rsidR="00822C45" w:rsidRPr="00822C45" w14:paraId="18CA612D" w14:textId="77777777" w:rsidTr="00822C45">
        <w:trPr>
          <w:tblCellSpacing w:w="15" w:type="dxa"/>
        </w:trPr>
        <w:tc>
          <w:tcPr>
            <w:tcW w:w="0" w:type="auto"/>
            <w:vAlign w:val="center"/>
            <w:hideMark/>
          </w:tcPr>
          <w:p w14:paraId="665CFFB3" w14:textId="77777777" w:rsidR="00822C45" w:rsidRPr="00822C45" w:rsidRDefault="00822C45" w:rsidP="00822C45">
            <w:pPr>
              <w:spacing w:after="0" w:line="240" w:lineRule="auto"/>
              <w:rPr>
                <w:rFonts w:ascii="Times New Roman" w:eastAsia="Times New Roman" w:hAnsi="Times New Roman" w:cs="Times New Roman"/>
                <w:sz w:val="24"/>
                <w:szCs w:val="24"/>
              </w:rPr>
            </w:pPr>
            <w:r w:rsidRPr="00822C45">
              <w:rPr>
                <w:rFonts w:ascii="Times New Roman" w:eastAsia="Times New Roman" w:hAnsi="Times New Roman" w:cs="Times New Roman"/>
                <w:sz w:val="24"/>
                <w:szCs w:val="24"/>
              </w:rPr>
              <w:t>&lt;In the document, this place will have a screenshot&gt;</w:t>
            </w:r>
          </w:p>
        </w:tc>
      </w:tr>
      <w:tr w:rsidR="00822C45" w:rsidRPr="00822C45" w14:paraId="17CFB4ED" w14:textId="77777777" w:rsidTr="00822C45">
        <w:trPr>
          <w:tblCellSpacing w:w="15" w:type="dxa"/>
        </w:trPr>
        <w:tc>
          <w:tcPr>
            <w:tcW w:w="0" w:type="auto"/>
            <w:vAlign w:val="center"/>
            <w:hideMark/>
          </w:tcPr>
          <w:p w14:paraId="26FECB73" w14:textId="77777777" w:rsidR="00822C45" w:rsidRPr="00822C45" w:rsidRDefault="00822C45" w:rsidP="00822C45">
            <w:pPr>
              <w:spacing w:after="0" w:line="240" w:lineRule="auto"/>
              <w:rPr>
                <w:rFonts w:ascii="Times New Roman" w:eastAsia="Times New Roman" w:hAnsi="Times New Roman" w:cs="Times New Roman"/>
                <w:sz w:val="24"/>
                <w:szCs w:val="24"/>
              </w:rPr>
            </w:pPr>
          </w:p>
        </w:tc>
      </w:tr>
    </w:tbl>
    <w:p w14:paraId="165C99C7" w14:textId="77777777" w:rsidR="00822C45" w:rsidRPr="00822C45" w:rsidRDefault="00822C45" w:rsidP="00822C4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22C45" w:rsidRPr="00822C45" w14:paraId="5E794CEA" w14:textId="77777777" w:rsidTr="00822C45">
        <w:trPr>
          <w:tblCellSpacing w:w="15" w:type="dxa"/>
        </w:trPr>
        <w:tc>
          <w:tcPr>
            <w:tcW w:w="0" w:type="auto"/>
            <w:vAlign w:val="center"/>
            <w:hideMark/>
          </w:tcPr>
          <w:p w14:paraId="79842B2D" w14:textId="77777777" w:rsidR="00822C45" w:rsidRPr="00822C45" w:rsidRDefault="00822C45" w:rsidP="00822C45">
            <w:pPr>
              <w:spacing w:after="0" w:line="240" w:lineRule="auto"/>
              <w:rPr>
                <w:rFonts w:ascii="Times New Roman" w:eastAsia="Times New Roman" w:hAnsi="Times New Roman" w:cs="Times New Roman"/>
                <w:sz w:val="24"/>
                <w:szCs w:val="24"/>
              </w:rPr>
            </w:pPr>
          </w:p>
        </w:tc>
      </w:tr>
      <w:tr w:rsidR="00822C45" w:rsidRPr="00822C45" w14:paraId="095625BA" w14:textId="77777777" w:rsidTr="00822C45">
        <w:trPr>
          <w:tblCellSpacing w:w="15" w:type="dxa"/>
        </w:trPr>
        <w:tc>
          <w:tcPr>
            <w:tcW w:w="0" w:type="auto"/>
            <w:vAlign w:val="center"/>
            <w:hideMark/>
          </w:tcPr>
          <w:p w14:paraId="6E8898AD" w14:textId="77777777" w:rsidR="00822C45" w:rsidRPr="00822C45" w:rsidRDefault="00822C45" w:rsidP="00822C45">
            <w:pPr>
              <w:spacing w:after="0" w:line="240" w:lineRule="auto"/>
              <w:rPr>
                <w:rFonts w:ascii="Times New Roman" w:eastAsia="Times New Roman" w:hAnsi="Times New Roman" w:cs="Times New Roman"/>
                <w:sz w:val="20"/>
                <w:szCs w:val="20"/>
              </w:rPr>
            </w:pPr>
          </w:p>
        </w:tc>
      </w:tr>
    </w:tbl>
    <w:p w14:paraId="48F2143B" w14:textId="77777777" w:rsidR="00822C45" w:rsidRPr="00822C45" w:rsidRDefault="00822C45" w:rsidP="00822C4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0"/>
      </w:tblGrid>
      <w:tr w:rsidR="00822C45" w:rsidRPr="00822C45" w14:paraId="1533EEAF" w14:textId="77777777" w:rsidTr="00822C45">
        <w:trPr>
          <w:tblCellSpacing w:w="15" w:type="dxa"/>
        </w:trPr>
        <w:tc>
          <w:tcPr>
            <w:tcW w:w="0" w:type="auto"/>
            <w:vAlign w:val="center"/>
            <w:hideMark/>
          </w:tcPr>
          <w:p w14:paraId="09FEF61A" w14:textId="77777777" w:rsidR="00822C45" w:rsidRPr="00822C45" w:rsidRDefault="00822C45" w:rsidP="00822C45">
            <w:pPr>
              <w:spacing w:after="0" w:line="240" w:lineRule="auto"/>
              <w:rPr>
                <w:rFonts w:ascii="Times New Roman" w:eastAsia="Times New Roman" w:hAnsi="Times New Roman" w:cs="Times New Roman"/>
                <w:sz w:val="24"/>
                <w:szCs w:val="24"/>
              </w:rPr>
            </w:pPr>
            <w:r w:rsidRPr="00822C45">
              <w:rPr>
                <w:rFonts w:ascii="Times New Roman" w:eastAsia="Times New Roman" w:hAnsi="Times New Roman" w:cs="Times New Roman"/>
                <w:sz w:val="24"/>
                <w:szCs w:val="24"/>
              </w:rPr>
              <w:t>Steps to resolve the issue:-</w:t>
            </w:r>
          </w:p>
        </w:tc>
      </w:tr>
      <w:tr w:rsidR="00822C45" w:rsidRPr="00822C45" w14:paraId="4CC02833" w14:textId="77777777" w:rsidTr="00822C45">
        <w:trPr>
          <w:tblCellSpacing w:w="15" w:type="dxa"/>
        </w:trPr>
        <w:tc>
          <w:tcPr>
            <w:tcW w:w="0" w:type="auto"/>
            <w:vAlign w:val="center"/>
            <w:hideMark/>
          </w:tcPr>
          <w:p w14:paraId="04585BA3" w14:textId="77777777" w:rsidR="00822C45" w:rsidRPr="00822C45" w:rsidRDefault="00822C45" w:rsidP="00822C45">
            <w:pPr>
              <w:spacing w:after="0" w:line="240" w:lineRule="auto"/>
              <w:rPr>
                <w:rFonts w:ascii="Times New Roman" w:eastAsia="Times New Roman" w:hAnsi="Times New Roman" w:cs="Times New Roman"/>
                <w:sz w:val="24"/>
                <w:szCs w:val="24"/>
              </w:rPr>
            </w:pPr>
          </w:p>
        </w:tc>
      </w:tr>
    </w:tbl>
    <w:p w14:paraId="02D2F7E9" w14:textId="77777777" w:rsidR="00822C45" w:rsidRPr="00822C45" w:rsidRDefault="00822C45" w:rsidP="00822C4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22C45" w:rsidRPr="00822C45" w14:paraId="4C441DC8" w14:textId="77777777" w:rsidTr="00822C45">
        <w:trPr>
          <w:tblCellSpacing w:w="15" w:type="dxa"/>
        </w:trPr>
        <w:tc>
          <w:tcPr>
            <w:tcW w:w="0" w:type="auto"/>
            <w:vAlign w:val="center"/>
            <w:hideMark/>
          </w:tcPr>
          <w:p w14:paraId="727D4EC7" w14:textId="77777777" w:rsidR="00822C45" w:rsidRPr="00822C45" w:rsidRDefault="00822C45" w:rsidP="00822C45">
            <w:pPr>
              <w:spacing w:after="0" w:line="240" w:lineRule="auto"/>
              <w:rPr>
                <w:rFonts w:ascii="Times New Roman" w:eastAsia="Times New Roman" w:hAnsi="Times New Roman" w:cs="Times New Roman"/>
                <w:sz w:val="24"/>
                <w:szCs w:val="24"/>
              </w:rPr>
            </w:pPr>
          </w:p>
        </w:tc>
      </w:tr>
      <w:tr w:rsidR="00822C45" w:rsidRPr="00822C45" w14:paraId="251F4D65" w14:textId="77777777" w:rsidTr="00822C45">
        <w:trPr>
          <w:tblCellSpacing w:w="15" w:type="dxa"/>
        </w:trPr>
        <w:tc>
          <w:tcPr>
            <w:tcW w:w="0" w:type="auto"/>
            <w:vAlign w:val="center"/>
            <w:hideMark/>
          </w:tcPr>
          <w:p w14:paraId="6C376B61" w14:textId="77777777" w:rsidR="00822C45" w:rsidRPr="00822C45" w:rsidRDefault="00822C45" w:rsidP="00822C45">
            <w:pPr>
              <w:spacing w:after="0" w:line="240" w:lineRule="auto"/>
              <w:rPr>
                <w:rFonts w:ascii="Times New Roman" w:eastAsia="Times New Roman" w:hAnsi="Times New Roman" w:cs="Times New Roman"/>
                <w:sz w:val="20"/>
                <w:szCs w:val="20"/>
              </w:rPr>
            </w:pPr>
          </w:p>
        </w:tc>
      </w:tr>
    </w:tbl>
    <w:p w14:paraId="3CE8D78F" w14:textId="77777777" w:rsidR="00822C45" w:rsidRPr="00822C45" w:rsidRDefault="00822C45" w:rsidP="00822C4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0"/>
      </w:tblGrid>
      <w:tr w:rsidR="00822C45" w:rsidRPr="00822C45" w14:paraId="30754864" w14:textId="77777777" w:rsidTr="00822C45">
        <w:trPr>
          <w:tblCellSpacing w:w="15" w:type="dxa"/>
        </w:trPr>
        <w:tc>
          <w:tcPr>
            <w:tcW w:w="0" w:type="auto"/>
            <w:vAlign w:val="center"/>
            <w:hideMark/>
          </w:tcPr>
          <w:p w14:paraId="4BA267CF" w14:textId="77777777" w:rsidR="00822C45" w:rsidRPr="00822C45" w:rsidRDefault="00822C45" w:rsidP="00822C45">
            <w:pPr>
              <w:spacing w:after="0" w:line="240" w:lineRule="auto"/>
              <w:rPr>
                <w:rFonts w:ascii="Times New Roman" w:eastAsia="Times New Roman" w:hAnsi="Times New Roman" w:cs="Times New Roman"/>
                <w:sz w:val="24"/>
                <w:szCs w:val="24"/>
              </w:rPr>
            </w:pPr>
            <w:r w:rsidRPr="00822C45">
              <w:rPr>
                <w:rFonts w:ascii="Times New Roman" w:eastAsia="Times New Roman" w:hAnsi="Times New Roman" w:cs="Times New Roman"/>
                <w:sz w:val="24"/>
                <w:szCs w:val="24"/>
              </w:rPr>
              <w:t xml:space="preserve">1) Copy the text from </w:t>
            </w:r>
            <w:commentRangeStart w:id="8"/>
            <w:r w:rsidRPr="00822C45">
              <w:rPr>
                <w:rFonts w:ascii="Times New Roman" w:eastAsia="Times New Roman" w:hAnsi="Times New Roman" w:cs="Times New Roman"/>
                <w:sz w:val="24"/>
                <w:szCs w:val="24"/>
              </w:rPr>
              <w:t>Samples.txt for 2014 data</w:t>
            </w:r>
            <w:commentRangeEnd w:id="8"/>
            <w:r>
              <w:rPr>
                <w:rStyle w:val="CommentReference"/>
              </w:rPr>
              <w:commentReference w:id="8"/>
            </w:r>
            <w:r w:rsidRPr="00822C45">
              <w:rPr>
                <w:rFonts w:ascii="Times New Roman" w:eastAsia="Times New Roman" w:hAnsi="Times New Roman" w:cs="Times New Roman"/>
                <w:sz w:val="24"/>
                <w:szCs w:val="24"/>
              </w:rPr>
              <w:t>.</w:t>
            </w:r>
          </w:p>
        </w:tc>
      </w:tr>
      <w:tr w:rsidR="00822C45" w:rsidRPr="00822C45" w14:paraId="6EFDF721" w14:textId="77777777" w:rsidTr="00822C45">
        <w:trPr>
          <w:tblCellSpacing w:w="15" w:type="dxa"/>
        </w:trPr>
        <w:tc>
          <w:tcPr>
            <w:tcW w:w="0" w:type="auto"/>
            <w:vAlign w:val="center"/>
            <w:hideMark/>
          </w:tcPr>
          <w:p w14:paraId="1E66F627" w14:textId="77777777" w:rsidR="00822C45" w:rsidRPr="00822C45" w:rsidRDefault="00822C45" w:rsidP="00822C45">
            <w:pPr>
              <w:spacing w:after="0" w:line="240" w:lineRule="auto"/>
              <w:rPr>
                <w:rFonts w:ascii="Times New Roman" w:eastAsia="Times New Roman" w:hAnsi="Times New Roman" w:cs="Times New Roman"/>
                <w:sz w:val="24"/>
                <w:szCs w:val="24"/>
              </w:rPr>
            </w:pPr>
          </w:p>
        </w:tc>
      </w:tr>
    </w:tbl>
    <w:p w14:paraId="1FFE9956" w14:textId="77777777" w:rsidR="00822C45" w:rsidRPr="00822C45" w:rsidRDefault="00822C45" w:rsidP="00822C4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7"/>
      </w:tblGrid>
      <w:tr w:rsidR="00822C45" w:rsidRPr="00822C45" w14:paraId="0058D811" w14:textId="77777777" w:rsidTr="00822C45">
        <w:trPr>
          <w:tblCellSpacing w:w="15" w:type="dxa"/>
        </w:trPr>
        <w:tc>
          <w:tcPr>
            <w:tcW w:w="0" w:type="auto"/>
            <w:vAlign w:val="center"/>
            <w:hideMark/>
          </w:tcPr>
          <w:p w14:paraId="054D44E6" w14:textId="77777777" w:rsidR="00822C45" w:rsidRPr="00822C45" w:rsidRDefault="00822C45" w:rsidP="00822C45">
            <w:pPr>
              <w:spacing w:after="0" w:line="240" w:lineRule="auto"/>
              <w:rPr>
                <w:rFonts w:ascii="Times New Roman" w:eastAsia="Times New Roman" w:hAnsi="Times New Roman" w:cs="Times New Roman"/>
                <w:sz w:val="24"/>
                <w:szCs w:val="24"/>
              </w:rPr>
            </w:pPr>
            <w:r w:rsidRPr="00822C45">
              <w:rPr>
                <w:rFonts w:ascii="Times New Roman" w:eastAsia="Times New Roman" w:hAnsi="Times New Roman" w:cs="Times New Roman"/>
                <w:sz w:val="24"/>
                <w:szCs w:val="24"/>
              </w:rPr>
              <w:t>2) Open a blank CSV file.</w:t>
            </w:r>
          </w:p>
        </w:tc>
      </w:tr>
      <w:tr w:rsidR="00822C45" w:rsidRPr="00822C45" w14:paraId="37A81A53" w14:textId="77777777" w:rsidTr="00822C45">
        <w:trPr>
          <w:tblCellSpacing w:w="15" w:type="dxa"/>
        </w:trPr>
        <w:tc>
          <w:tcPr>
            <w:tcW w:w="0" w:type="auto"/>
            <w:vAlign w:val="center"/>
            <w:hideMark/>
          </w:tcPr>
          <w:p w14:paraId="6B65B39A" w14:textId="77777777" w:rsidR="00822C45" w:rsidRPr="00822C45" w:rsidRDefault="00822C45" w:rsidP="00822C45">
            <w:pPr>
              <w:spacing w:after="0" w:line="240" w:lineRule="auto"/>
              <w:rPr>
                <w:rFonts w:ascii="Times New Roman" w:eastAsia="Times New Roman" w:hAnsi="Times New Roman" w:cs="Times New Roman"/>
                <w:sz w:val="24"/>
                <w:szCs w:val="24"/>
              </w:rPr>
            </w:pPr>
          </w:p>
        </w:tc>
      </w:tr>
    </w:tbl>
    <w:p w14:paraId="4706C249" w14:textId="77777777" w:rsidR="00822C45" w:rsidRPr="00822C45" w:rsidRDefault="00822C45" w:rsidP="00822C4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01"/>
      </w:tblGrid>
      <w:tr w:rsidR="00822C45" w:rsidRPr="00822C45" w14:paraId="7A856C1E" w14:textId="77777777" w:rsidTr="00822C45">
        <w:trPr>
          <w:tblCellSpacing w:w="15" w:type="dxa"/>
        </w:trPr>
        <w:tc>
          <w:tcPr>
            <w:tcW w:w="0" w:type="auto"/>
            <w:vAlign w:val="center"/>
            <w:hideMark/>
          </w:tcPr>
          <w:p w14:paraId="69584614" w14:textId="77777777" w:rsidR="00822C45" w:rsidRPr="00822C45" w:rsidRDefault="00822C45" w:rsidP="00822C45">
            <w:pPr>
              <w:spacing w:after="0" w:line="240" w:lineRule="auto"/>
              <w:rPr>
                <w:rFonts w:ascii="Times New Roman" w:eastAsia="Times New Roman" w:hAnsi="Times New Roman" w:cs="Times New Roman"/>
                <w:sz w:val="24"/>
                <w:szCs w:val="24"/>
              </w:rPr>
            </w:pPr>
            <w:r w:rsidRPr="00822C45">
              <w:rPr>
                <w:rFonts w:ascii="Times New Roman" w:eastAsia="Times New Roman" w:hAnsi="Times New Roman" w:cs="Times New Roman"/>
                <w:sz w:val="24"/>
                <w:szCs w:val="24"/>
              </w:rPr>
              <w:t>3) Under the "Data" tab, click in "import from text".</w:t>
            </w:r>
          </w:p>
        </w:tc>
      </w:tr>
      <w:tr w:rsidR="00822C45" w:rsidRPr="00822C45" w14:paraId="4DFDA60F" w14:textId="77777777" w:rsidTr="00822C45">
        <w:trPr>
          <w:tblCellSpacing w:w="15" w:type="dxa"/>
        </w:trPr>
        <w:tc>
          <w:tcPr>
            <w:tcW w:w="0" w:type="auto"/>
            <w:vAlign w:val="center"/>
            <w:hideMark/>
          </w:tcPr>
          <w:p w14:paraId="6B91A897" w14:textId="77777777" w:rsidR="00822C45" w:rsidRPr="00822C45" w:rsidRDefault="00822C45" w:rsidP="00822C45">
            <w:pPr>
              <w:spacing w:after="0" w:line="240" w:lineRule="auto"/>
              <w:rPr>
                <w:rFonts w:ascii="Times New Roman" w:eastAsia="Times New Roman" w:hAnsi="Times New Roman" w:cs="Times New Roman"/>
                <w:sz w:val="24"/>
                <w:szCs w:val="24"/>
              </w:rPr>
            </w:pPr>
          </w:p>
        </w:tc>
      </w:tr>
    </w:tbl>
    <w:p w14:paraId="16D87B5F" w14:textId="77777777" w:rsidR="00822C45" w:rsidRPr="00822C45" w:rsidRDefault="00822C45" w:rsidP="00822C4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69"/>
      </w:tblGrid>
      <w:tr w:rsidR="00822C45" w:rsidRPr="00822C45" w14:paraId="7DEC22AB" w14:textId="77777777" w:rsidTr="00822C45">
        <w:trPr>
          <w:tblCellSpacing w:w="15" w:type="dxa"/>
        </w:trPr>
        <w:tc>
          <w:tcPr>
            <w:tcW w:w="0" w:type="auto"/>
            <w:vAlign w:val="center"/>
            <w:hideMark/>
          </w:tcPr>
          <w:p w14:paraId="0A01B0E6" w14:textId="77777777" w:rsidR="00822C45" w:rsidRPr="00822C45" w:rsidRDefault="00822C45" w:rsidP="00822C45">
            <w:pPr>
              <w:spacing w:after="0" w:line="240" w:lineRule="auto"/>
              <w:rPr>
                <w:rFonts w:ascii="Times New Roman" w:eastAsia="Times New Roman" w:hAnsi="Times New Roman" w:cs="Times New Roman"/>
                <w:sz w:val="24"/>
                <w:szCs w:val="24"/>
              </w:rPr>
            </w:pPr>
            <w:r w:rsidRPr="00822C45">
              <w:rPr>
                <w:rFonts w:ascii="Times New Roman" w:eastAsia="Times New Roman" w:hAnsi="Times New Roman" w:cs="Times New Roman"/>
                <w:sz w:val="24"/>
                <w:szCs w:val="24"/>
              </w:rPr>
              <w:t>4) Select the Samples.txt file under the "Import from text option", give delimiter as "|"</w:t>
            </w:r>
          </w:p>
        </w:tc>
      </w:tr>
      <w:tr w:rsidR="00822C45" w:rsidRPr="00822C45" w14:paraId="4730DF01" w14:textId="77777777" w:rsidTr="00822C45">
        <w:trPr>
          <w:tblCellSpacing w:w="15" w:type="dxa"/>
        </w:trPr>
        <w:tc>
          <w:tcPr>
            <w:tcW w:w="0" w:type="auto"/>
            <w:vAlign w:val="center"/>
            <w:hideMark/>
          </w:tcPr>
          <w:p w14:paraId="66FB0663" w14:textId="77777777" w:rsidR="00822C45" w:rsidRPr="00822C45" w:rsidRDefault="00822C45" w:rsidP="00822C45">
            <w:pPr>
              <w:spacing w:after="0" w:line="240" w:lineRule="auto"/>
              <w:rPr>
                <w:rFonts w:ascii="Times New Roman" w:eastAsia="Times New Roman" w:hAnsi="Times New Roman" w:cs="Times New Roman"/>
                <w:sz w:val="24"/>
                <w:szCs w:val="24"/>
              </w:rPr>
            </w:pPr>
          </w:p>
        </w:tc>
      </w:tr>
    </w:tbl>
    <w:p w14:paraId="38E7F770" w14:textId="77777777" w:rsidR="00822C45" w:rsidRPr="00822C45" w:rsidRDefault="00822C45" w:rsidP="00822C4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9"/>
      </w:tblGrid>
      <w:tr w:rsidR="00822C45" w:rsidRPr="00822C45" w14:paraId="14F983DF" w14:textId="77777777" w:rsidTr="00822C45">
        <w:trPr>
          <w:tblCellSpacing w:w="15" w:type="dxa"/>
        </w:trPr>
        <w:tc>
          <w:tcPr>
            <w:tcW w:w="0" w:type="auto"/>
            <w:vAlign w:val="center"/>
            <w:hideMark/>
          </w:tcPr>
          <w:p w14:paraId="360C67DE" w14:textId="77777777" w:rsidR="00822C45" w:rsidRPr="00822C45" w:rsidRDefault="00822C45" w:rsidP="00822C45">
            <w:pPr>
              <w:spacing w:after="0" w:line="240" w:lineRule="auto"/>
              <w:rPr>
                <w:rFonts w:ascii="Times New Roman" w:eastAsia="Times New Roman" w:hAnsi="Times New Roman" w:cs="Times New Roman"/>
                <w:sz w:val="24"/>
                <w:szCs w:val="24"/>
              </w:rPr>
            </w:pPr>
            <w:r w:rsidRPr="00822C45">
              <w:rPr>
                <w:rFonts w:ascii="Times New Roman" w:eastAsia="Times New Roman" w:hAnsi="Times New Roman" w:cs="Times New Roman"/>
                <w:sz w:val="24"/>
                <w:szCs w:val="24"/>
              </w:rPr>
              <w:t>5) Add appropriate headers for each column.</w:t>
            </w:r>
          </w:p>
        </w:tc>
      </w:tr>
      <w:tr w:rsidR="00822C45" w:rsidRPr="00822C45" w14:paraId="3EE4C338" w14:textId="77777777" w:rsidTr="00822C45">
        <w:trPr>
          <w:tblCellSpacing w:w="15" w:type="dxa"/>
        </w:trPr>
        <w:tc>
          <w:tcPr>
            <w:tcW w:w="0" w:type="auto"/>
            <w:vAlign w:val="center"/>
            <w:hideMark/>
          </w:tcPr>
          <w:p w14:paraId="4344BBC8" w14:textId="77777777" w:rsidR="00822C45" w:rsidRPr="00822C45" w:rsidRDefault="00822C45" w:rsidP="00822C45">
            <w:pPr>
              <w:spacing w:after="0" w:line="240" w:lineRule="auto"/>
              <w:rPr>
                <w:rFonts w:ascii="Times New Roman" w:eastAsia="Times New Roman" w:hAnsi="Times New Roman" w:cs="Times New Roman"/>
                <w:sz w:val="24"/>
                <w:szCs w:val="24"/>
              </w:rPr>
            </w:pPr>
          </w:p>
        </w:tc>
      </w:tr>
    </w:tbl>
    <w:p w14:paraId="692213D5" w14:textId="77777777" w:rsidR="00822C45" w:rsidRPr="00822C45" w:rsidRDefault="00822C45" w:rsidP="00822C4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3"/>
      </w:tblGrid>
      <w:tr w:rsidR="00822C45" w:rsidRPr="00822C45" w14:paraId="03586FC0" w14:textId="77777777" w:rsidTr="00822C45">
        <w:trPr>
          <w:tblCellSpacing w:w="15" w:type="dxa"/>
        </w:trPr>
        <w:tc>
          <w:tcPr>
            <w:tcW w:w="0" w:type="auto"/>
            <w:vAlign w:val="center"/>
            <w:hideMark/>
          </w:tcPr>
          <w:p w14:paraId="5B5FC013" w14:textId="77777777" w:rsidR="00822C45" w:rsidRPr="00822C45" w:rsidRDefault="00822C45" w:rsidP="00822C45">
            <w:pPr>
              <w:spacing w:after="0" w:line="240" w:lineRule="auto"/>
              <w:rPr>
                <w:rFonts w:ascii="Times New Roman" w:eastAsia="Times New Roman" w:hAnsi="Times New Roman" w:cs="Times New Roman"/>
                <w:sz w:val="24"/>
                <w:szCs w:val="24"/>
              </w:rPr>
            </w:pPr>
            <w:r w:rsidRPr="00822C45">
              <w:rPr>
                <w:rFonts w:ascii="Times New Roman" w:eastAsia="Times New Roman" w:hAnsi="Times New Roman" w:cs="Times New Roman"/>
                <w:sz w:val="24"/>
                <w:szCs w:val="24"/>
              </w:rPr>
              <w:lastRenderedPageBreak/>
              <w:t>6) Save the CSV file with an appropriate name.</w:t>
            </w:r>
          </w:p>
        </w:tc>
      </w:tr>
      <w:tr w:rsidR="00822C45" w:rsidRPr="00822C45" w14:paraId="59BE5E6D" w14:textId="77777777" w:rsidTr="00822C45">
        <w:trPr>
          <w:tblCellSpacing w:w="15" w:type="dxa"/>
        </w:trPr>
        <w:tc>
          <w:tcPr>
            <w:tcW w:w="0" w:type="auto"/>
            <w:vAlign w:val="center"/>
            <w:hideMark/>
          </w:tcPr>
          <w:p w14:paraId="72C3B9DE" w14:textId="77777777" w:rsidR="00822C45" w:rsidRPr="00822C45" w:rsidRDefault="00822C45" w:rsidP="00822C45">
            <w:pPr>
              <w:spacing w:after="0" w:line="240" w:lineRule="auto"/>
              <w:rPr>
                <w:rFonts w:ascii="Times New Roman" w:eastAsia="Times New Roman" w:hAnsi="Times New Roman" w:cs="Times New Roman"/>
                <w:sz w:val="24"/>
                <w:szCs w:val="24"/>
              </w:rPr>
            </w:pPr>
          </w:p>
        </w:tc>
      </w:tr>
    </w:tbl>
    <w:p w14:paraId="77396146" w14:textId="77777777" w:rsidR="00822C45" w:rsidRPr="00822C45" w:rsidRDefault="00822C45" w:rsidP="00822C4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4"/>
      </w:tblGrid>
      <w:tr w:rsidR="00822C45" w:rsidRPr="00822C45" w14:paraId="43F1AC89" w14:textId="77777777" w:rsidTr="00822C45">
        <w:trPr>
          <w:tblCellSpacing w:w="15" w:type="dxa"/>
        </w:trPr>
        <w:tc>
          <w:tcPr>
            <w:tcW w:w="0" w:type="auto"/>
            <w:vAlign w:val="center"/>
            <w:hideMark/>
          </w:tcPr>
          <w:p w14:paraId="6F55A6EC" w14:textId="77777777" w:rsidR="00822C45" w:rsidRPr="00822C45" w:rsidRDefault="00822C45" w:rsidP="00822C45">
            <w:pPr>
              <w:spacing w:after="0" w:line="240" w:lineRule="auto"/>
              <w:rPr>
                <w:rFonts w:ascii="Times New Roman" w:eastAsia="Times New Roman" w:hAnsi="Times New Roman" w:cs="Times New Roman"/>
                <w:sz w:val="24"/>
                <w:szCs w:val="24"/>
              </w:rPr>
            </w:pPr>
            <w:r w:rsidRPr="00822C45">
              <w:rPr>
                <w:rFonts w:ascii="Times New Roman" w:eastAsia="Times New Roman" w:hAnsi="Times New Roman" w:cs="Times New Roman"/>
                <w:sz w:val="24"/>
                <w:szCs w:val="24"/>
              </w:rPr>
              <w:t>7) Import the CSV into R Studio using import dataset option.</w:t>
            </w:r>
          </w:p>
        </w:tc>
      </w:tr>
      <w:tr w:rsidR="00822C45" w:rsidRPr="00822C45" w14:paraId="04CAEB50" w14:textId="77777777" w:rsidTr="00822C45">
        <w:trPr>
          <w:tblCellSpacing w:w="15" w:type="dxa"/>
        </w:trPr>
        <w:tc>
          <w:tcPr>
            <w:tcW w:w="0" w:type="auto"/>
            <w:vAlign w:val="center"/>
            <w:hideMark/>
          </w:tcPr>
          <w:p w14:paraId="2974E6E7" w14:textId="77777777" w:rsidR="00822C45" w:rsidRPr="00822C45" w:rsidRDefault="00822C45" w:rsidP="00822C45">
            <w:pPr>
              <w:spacing w:after="0" w:line="240" w:lineRule="auto"/>
              <w:rPr>
                <w:rFonts w:ascii="Times New Roman" w:eastAsia="Times New Roman" w:hAnsi="Times New Roman" w:cs="Times New Roman"/>
                <w:sz w:val="24"/>
                <w:szCs w:val="24"/>
              </w:rPr>
            </w:pPr>
          </w:p>
        </w:tc>
      </w:tr>
    </w:tbl>
    <w:p w14:paraId="77B202CC" w14:textId="77777777" w:rsidR="00822C45" w:rsidRPr="00822C45" w:rsidRDefault="00822C45" w:rsidP="00822C4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22C45" w:rsidRPr="00822C45" w14:paraId="554F50D0" w14:textId="77777777" w:rsidTr="00822C45">
        <w:trPr>
          <w:tblCellSpacing w:w="15" w:type="dxa"/>
        </w:trPr>
        <w:tc>
          <w:tcPr>
            <w:tcW w:w="0" w:type="auto"/>
            <w:vAlign w:val="center"/>
            <w:hideMark/>
          </w:tcPr>
          <w:p w14:paraId="032248CB" w14:textId="77777777" w:rsidR="00822C45" w:rsidRPr="00822C45" w:rsidRDefault="00822C45" w:rsidP="00822C45">
            <w:pPr>
              <w:spacing w:after="0" w:line="240" w:lineRule="auto"/>
              <w:rPr>
                <w:rFonts w:ascii="Times New Roman" w:eastAsia="Times New Roman" w:hAnsi="Times New Roman" w:cs="Times New Roman"/>
                <w:sz w:val="24"/>
                <w:szCs w:val="24"/>
              </w:rPr>
            </w:pPr>
          </w:p>
        </w:tc>
      </w:tr>
      <w:tr w:rsidR="00822C45" w:rsidRPr="00822C45" w14:paraId="3C6496A3" w14:textId="77777777" w:rsidTr="00822C45">
        <w:trPr>
          <w:tblCellSpacing w:w="15" w:type="dxa"/>
        </w:trPr>
        <w:tc>
          <w:tcPr>
            <w:tcW w:w="0" w:type="auto"/>
            <w:vAlign w:val="center"/>
            <w:hideMark/>
          </w:tcPr>
          <w:p w14:paraId="5EDC16D3" w14:textId="77777777" w:rsidR="00822C45" w:rsidRPr="00822C45" w:rsidRDefault="00822C45" w:rsidP="00822C45">
            <w:pPr>
              <w:spacing w:after="0" w:line="240" w:lineRule="auto"/>
              <w:rPr>
                <w:rFonts w:ascii="Times New Roman" w:eastAsia="Times New Roman" w:hAnsi="Times New Roman" w:cs="Times New Roman"/>
                <w:sz w:val="20"/>
                <w:szCs w:val="20"/>
              </w:rPr>
            </w:pPr>
          </w:p>
        </w:tc>
      </w:tr>
    </w:tbl>
    <w:p w14:paraId="79F3B9F6" w14:textId="77777777" w:rsidR="00822C45" w:rsidRPr="00822C45" w:rsidRDefault="00822C45" w:rsidP="00822C4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22C45" w:rsidRPr="00822C45" w14:paraId="19726333" w14:textId="77777777" w:rsidTr="00822C45">
        <w:trPr>
          <w:tblCellSpacing w:w="15" w:type="dxa"/>
        </w:trPr>
        <w:tc>
          <w:tcPr>
            <w:tcW w:w="0" w:type="auto"/>
            <w:vAlign w:val="center"/>
            <w:hideMark/>
          </w:tcPr>
          <w:p w14:paraId="16320EE7" w14:textId="77777777" w:rsidR="00822C45" w:rsidRPr="00822C45" w:rsidRDefault="00822C45" w:rsidP="00822C45">
            <w:pPr>
              <w:spacing w:after="0" w:line="240" w:lineRule="auto"/>
              <w:rPr>
                <w:rFonts w:ascii="Times New Roman" w:eastAsia="Times New Roman" w:hAnsi="Times New Roman" w:cs="Times New Roman"/>
                <w:sz w:val="24"/>
                <w:szCs w:val="24"/>
              </w:rPr>
            </w:pPr>
          </w:p>
        </w:tc>
      </w:tr>
      <w:tr w:rsidR="00822C45" w:rsidRPr="00822C45" w14:paraId="44F1224C" w14:textId="77777777" w:rsidTr="00822C45">
        <w:trPr>
          <w:tblCellSpacing w:w="15" w:type="dxa"/>
        </w:trPr>
        <w:tc>
          <w:tcPr>
            <w:tcW w:w="0" w:type="auto"/>
            <w:vAlign w:val="center"/>
            <w:hideMark/>
          </w:tcPr>
          <w:p w14:paraId="5454669B" w14:textId="77777777" w:rsidR="00822C45" w:rsidRPr="00822C45" w:rsidRDefault="00822C45" w:rsidP="00822C45">
            <w:pPr>
              <w:spacing w:after="0" w:line="240" w:lineRule="auto"/>
              <w:rPr>
                <w:rFonts w:ascii="Times New Roman" w:eastAsia="Times New Roman" w:hAnsi="Times New Roman" w:cs="Times New Roman"/>
                <w:sz w:val="20"/>
                <w:szCs w:val="20"/>
              </w:rPr>
            </w:pPr>
          </w:p>
        </w:tc>
      </w:tr>
    </w:tbl>
    <w:p w14:paraId="71BD9D37" w14:textId="77777777" w:rsidR="00822C45" w:rsidRPr="00822C45" w:rsidRDefault="00822C45" w:rsidP="00822C4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22C45" w:rsidRPr="00822C45" w14:paraId="057B36D4" w14:textId="77777777" w:rsidTr="00822C45">
        <w:trPr>
          <w:tblCellSpacing w:w="15" w:type="dxa"/>
        </w:trPr>
        <w:tc>
          <w:tcPr>
            <w:tcW w:w="0" w:type="auto"/>
            <w:vAlign w:val="center"/>
            <w:hideMark/>
          </w:tcPr>
          <w:p w14:paraId="12453E7F" w14:textId="77777777" w:rsidR="00822C45" w:rsidRPr="00822C45" w:rsidRDefault="00822C45" w:rsidP="00316A8D">
            <w:pPr>
              <w:spacing w:after="0" w:line="240" w:lineRule="auto"/>
              <w:rPr>
                <w:rFonts w:ascii="Times New Roman" w:eastAsia="Times New Roman" w:hAnsi="Times New Roman" w:cs="Times New Roman"/>
                <w:sz w:val="24"/>
                <w:szCs w:val="24"/>
              </w:rPr>
            </w:pPr>
            <w:r w:rsidRPr="00822C45">
              <w:rPr>
                <w:rFonts w:ascii="Times New Roman" w:eastAsia="Times New Roman" w:hAnsi="Times New Roman" w:cs="Times New Roman"/>
                <w:sz w:val="24"/>
                <w:szCs w:val="24"/>
              </w:rPr>
              <w:t xml:space="preserve">Using the above steps we get 4 </w:t>
            </w:r>
            <w:proofErr w:type="spellStart"/>
            <w:r w:rsidRPr="00822C45">
              <w:rPr>
                <w:rFonts w:ascii="Times New Roman" w:eastAsia="Times New Roman" w:hAnsi="Times New Roman" w:cs="Times New Roman"/>
                <w:sz w:val="24"/>
                <w:szCs w:val="24"/>
              </w:rPr>
              <w:t>csv</w:t>
            </w:r>
            <w:proofErr w:type="spellEnd"/>
            <w:r w:rsidRPr="00822C45">
              <w:rPr>
                <w:rFonts w:ascii="Times New Roman" w:eastAsia="Times New Roman" w:hAnsi="Times New Roman" w:cs="Times New Roman"/>
                <w:sz w:val="24"/>
                <w:szCs w:val="24"/>
              </w:rPr>
              <w:t xml:space="preserve"> files</w:t>
            </w:r>
            <w:del w:id="9" w:author="Eris Mei" w:date="2016-11-01T23:41:00Z">
              <w:r w:rsidRPr="00822C45" w:rsidDel="00316A8D">
                <w:rPr>
                  <w:rFonts w:ascii="Times New Roman" w:eastAsia="Times New Roman" w:hAnsi="Times New Roman" w:cs="Times New Roman"/>
                  <w:sz w:val="24"/>
                  <w:szCs w:val="24"/>
                </w:rPr>
                <w:delText xml:space="preserve"> -</w:delText>
              </w:r>
            </w:del>
            <w:ins w:id="10" w:author="Eris Mei" w:date="2016-11-01T23:41:00Z">
              <w:r w:rsidR="00316A8D">
                <w:rPr>
                  <w:rFonts w:ascii="Times New Roman" w:eastAsia="Times New Roman" w:hAnsi="Times New Roman" w:cs="Times New Roman"/>
                  <w:sz w:val="24"/>
                  <w:szCs w:val="24"/>
                </w:rPr>
                <w:t>:</w:t>
              </w:r>
            </w:ins>
            <w:r w:rsidRPr="00822C45">
              <w:rPr>
                <w:rFonts w:ascii="Times New Roman" w:eastAsia="Times New Roman" w:hAnsi="Times New Roman" w:cs="Times New Roman"/>
                <w:sz w:val="24"/>
                <w:szCs w:val="24"/>
              </w:rPr>
              <w:t xml:space="preserve"> Apples_Sample14.csv, Apples_Results14.csv for 2014 data &amp; Sampleapples04.csv, ResultsApples04.csv for 2004 data.</w:t>
            </w:r>
          </w:p>
        </w:tc>
      </w:tr>
      <w:tr w:rsidR="00822C45" w:rsidRPr="00822C45" w14:paraId="209369E4" w14:textId="77777777" w:rsidTr="00822C45">
        <w:trPr>
          <w:tblCellSpacing w:w="15" w:type="dxa"/>
        </w:trPr>
        <w:tc>
          <w:tcPr>
            <w:tcW w:w="0" w:type="auto"/>
            <w:vAlign w:val="center"/>
            <w:hideMark/>
          </w:tcPr>
          <w:p w14:paraId="62F30854" w14:textId="77777777" w:rsidR="00822C45" w:rsidRPr="00822C45" w:rsidRDefault="00822C45" w:rsidP="00822C45">
            <w:pPr>
              <w:spacing w:after="0" w:line="240" w:lineRule="auto"/>
              <w:rPr>
                <w:rFonts w:ascii="Times New Roman" w:eastAsia="Times New Roman" w:hAnsi="Times New Roman" w:cs="Times New Roman"/>
                <w:sz w:val="24"/>
                <w:szCs w:val="24"/>
              </w:rPr>
            </w:pPr>
          </w:p>
        </w:tc>
      </w:tr>
    </w:tbl>
    <w:p w14:paraId="52520E78" w14:textId="77777777" w:rsidR="00822C45" w:rsidRPr="00822C45" w:rsidRDefault="00822C45" w:rsidP="00822C4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22C45" w:rsidRPr="00822C45" w14:paraId="30D75CD3" w14:textId="77777777" w:rsidTr="00822C45">
        <w:trPr>
          <w:tblCellSpacing w:w="15" w:type="dxa"/>
        </w:trPr>
        <w:tc>
          <w:tcPr>
            <w:tcW w:w="0" w:type="auto"/>
            <w:vAlign w:val="center"/>
            <w:hideMark/>
          </w:tcPr>
          <w:p w14:paraId="3101E5BD" w14:textId="77777777" w:rsidR="00822C45" w:rsidRPr="00822C45" w:rsidRDefault="00822C45" w:rsidP="00822C45">
            <w:pPr>
              <w:spacing w:after="0" w:line="240" w:lineRule="auto"/>
              <w:rPr>
                <w:rFonts w:ascii="Times New Roman" w:eastAsia="Times New Roman" w:hAnsi="Times New Roman" w:cs="Times New Roman"/>
                <w:sz w:val="24"/>
                <w:szCs w:val="24"/>
              </w:rPr>
            </w:pPr>
          </w:p>
        </w:tc>
      </w:tr>
      <w:tr w:rsidR="00822C45" w:rsidRPr="00822C45" w14:paraId="10FABD5C" w14:textId="77777777" w:rsidTr="00822C45">
        <w:trPr>
          <w:tblCellSpacing w:w="15" w:type="dxa"/>
        </w:trPr>
        <w:tc>
          <w:tcPr>
            <w:tcW w:w="0" w:type="auto"/>
            <w:vAlign w:val="center"/>
            <w:hideMark/>
          </w:tcPr>
          <w:p w14:paraId="5110EA56" w14:textId="77777777" w:rsidR="00822C45" w:rsidRPr="00822C45" w:rsidRDefault="00822C45" w:rsidP="00822C45">
            <w:pPr>
              <w:spacing w:after="0" w:line="240" w:lineRule="auto"/>
              <w:rPr>
                <w:rFonts w:ascii="Times New Roman" w:eastAsia="Times New Roman" w:hAnsi="Times New Roman" w:cs="Times New Roman"/>
                <w:sz w:val="20"/>
                <w:szCs w:val="20"/>
              </w:rPr>
            </w:pPr>
          </w:p>
        </w:tc>
      </w:tr>
    </w:tbl>
    <w:p w14:paraId="7E3F3D46" w14:textId="77777777" w:rsidR="00822C45" w:rsidRPr="00822C45" w:rsidRDefault="00822C45" w:rsidP="00822C4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tblGrid>
      <w:tr w:rsidR="00822C45" w:rsidRPr="00822C45" w14:paraId="3ECF2A7F" w14:textId="77777777" w:rsidTr="00822C45">
        <w:trPr>
          <w:tblCellSpacing w:w="15" w:type="dxa"/>
        </w:trPr>
        <w:tc>
          <w:tcPr>
            <w:tcW w:w="0" w:type="auto"/>
            <w:vAlign w:val="center"/>
            <w:hideMark/>
          </w:tcPr>
          <w:p w14:paraId="5B1E91E0" w14:textId="77777777" w:rsidR="00822C45" w:rsidRPr="00822C45" w:rsidRDefault="00822C45" w:rsidP="00822C45">
            <w:pPr>
              <w:spacing w:after="0" w:line="240" w:lineRule="auto"/>
              <w:rPr>
                <w:rFonts w:ascii="Times New Roman" w:eastAsia="Times New Roman" w:hAnsi="Times New Roman" w:cs="Times New Roman"/>
                <w:sz w:val="24"/>
                <w:szCs w:val="24"/>
              </w:rPr>
            </w:pPr>
            <w:r w:rsidRPr="00822C45">
              <w:rPr>
                <w:rFonts w:ascii="Times New Roman" w:eastAsia="Times New Roman" w:hAnsi="Times New Roman" w:cs="Times New Roman"/>
                <w:sz w:val="24"/>
                <w:szCs w:val="24"/>
              </w:rPr>
              <w:t>2014 Samples</w:t>
            </w:r>
          </w:p>
        </w:tc>
      </w:tr>
      <w:tr w:rsidR="00822C45" w:rsidRPr="00822C45" w14:paraId="4A751861" w14:textId="77777777" w:rsidTr="00822C45">
        <w:trPr>
          <w:tblCellSpacing w:w="15" w:type="dxa"/>
        </w:trPr>
        <w:tc>
          <w:tcPr>
            <w:tcW w:w="0" w:type="auto"/>
            <w:vAlign w:val="center"/>
            <w:hideMark/>
          </w:tcPr>
          <w:p w14:paraId="2C9E2819" w14:textId="77777777" w:rsidR="00822C45" w:rsidRPr="00822C45" w:rsidRDefault="00822C45" w:rsidP="00822C45">
            <w:pPr>
              <w:spacing w:after="0" w:line="240" w:lineRule="auto"/>
              <w:rPr>
                <w:rFonts w:ascii="Times New Roman" w:eastAsia="Times New Roman" w:hAnsi="Times New Roman" w:cs="Times New Roman"/>
                <w:sz w:val="24"/>
                <w:szCs w:val="24"/>
              </w:rPr>
            </w:pPr>
          </w:p>
        </w:tc>
      </w:tr>
    </w:tbl>
    <w:p w14:paraId="09351E27" w14:textId="77777777" w:rsidR="00822C45" w:rsidRPr="00822C45" w:rsidRDefault="00822C45" w:rsidP="00822C4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22C45" w:rsidRPr="00822C45" w14:paraId="06B78919" w14:textId="77777777" w:rsidTr="00822C45">
        <w:trPr>
          <w:tblCellSpacing w:w="15" w:type="dxa"/>
        </w:trPr>
        <w:tc>
          <w:tcPr>
            <w:tcW w:w="0" w:type="auto"/>
            <w:vAlign w:val="center"/>
            <w:hideMark/>
          </w:tcPr>
          <w:p w14:paraId="55D27AA2" w14:textId="77777777" w:rsidR="00822C45" w:rsidRPr="00822C45" w:rsidRDefault="00822C45" w:rsidP="00822C45">
            <w:pPr>
              <w:spacing w:after="0" w:line="240" w:lineRule="auto"/>
              <w:rPr>
                <w:rFonts w:ascii="Times New Roman" w:eastAsia="Times New Roman" w:hAnsi="Times New Roman" w:cs="Times New Roman"/>
                <w:sz w:val="24"/>
                <w:szCs w:val="24"/>
              </w:rPr>
            </w:pPr>
          </w:p>
        </w:tc>
      </w:tr>
      <w:tr w:rsidR="00822C45" w:rsidRPr="00822C45" w14:paraId="5ED6F427" w14:textId="77777777" w:rsidTr="00822C45">
        <w:trPr>
          <w:tblCellSpacing w:w="15" w:type="dxa"/>
        </w:trPr>
        <w:tc>
          <w:tcPr>
            <w:tcW w:w="0" w:type="auto"/>
            <w:vAlign w:val="center"/>
            <w:hideMark/>
          </w:tcPr>
          <w:p w14:paraId="4A133B4E" w14:textId="77777777" w:rsidR="00822C45" w:rsidRPr="00822C45" w:rsidRDefault="00822C45" w:rsidP="00822C45">
            <w:pPr>
              <w:spacing w:after="0" w:line="240" w:lineRule="auto"/>
              <w:rPr>
                <w:rFonts w:ascii="Times New Roman" w:eastAsia="Times New Roman" w:hAnsi="Times New Roman" w:cs="Times New Roman"/>
                <w:sz w:val="20"/>
                <w:szCs w:val="20"/>
              </w:rPr>
            </w:pPr>
          </w:p>
        </w:tc>
      </w:tr>
    </w:tbl>
    <w:p w14:paraId="77616DAE" w14:textId="77777777" w:rsidR="00822C45" w:rsidRPr="00822C45" w:rsidRDefault="00822C45" w:rsidP="00822C4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22C45" w:rsidRPr="00822C45" w14:paraId="4229440B" w14:textId="77777777" w:rsidTr="00822C45">
        <w:trPr>
          <w:tblCellSpacing w:w="15" w:type="dxa"/>
        </w:trPr>
        <w:tc>
          <w:tcPr>
            <w:tcW w:w="0" w:type="auto"/>
            <w:vAlign w:val="center"/>
            <w:hideMark/>
          </w:tcPr>
          <w:p w14:paraId="6FB9B387" w14:textId="77777777" w:rsidR="00822C45" w:rsidRPr="00822C45" w:rsidRDefault="00822C45" w:rsidP="00AA226E">
            <w:pPr>
              <w:spacing w:after="0" w:line="240" w:lineRule="auto"/>
              <w:rPr>
                <w:rFonts w:ascii="Times New Roman" w:eastAsia="Times New Roman" w:hAnsi="Times New Roman" w:cs="Times New Roman"/>
                <w:sz w:val="24"/>
                <w:szCs w:val="24"/>
              </w:rPr>
            </w:pPr>
            <w:r w:rsidRPr="00822C45">
              <w:rPr>
                <w:rFonts w:ascii="Times New Roman" w:eastAsia="Times New Roman" w:hAnsi="Times New Roman" w:cs="Times New Roman"/>
                <w:sz w:val="24"/>
                <w:szCs w:val="24"/>
              </w:rPr>
              <w:t>1)</w:t>
            </w:r>
            <w:ins w:id="11" w:author="Eris Mei" w:date="2016-11-01T23:24:00Z">
              <w:r>
                <w:rPr>
                  <w:rFonts w:ascii="Times New Roman" w:eastAsia="Times New Roman" w:hAnsi="Times New Roman" w:cs="Times New Roman"/>
                  <w:sz w:val="24"/>
                  <w:szCs w:val="24"/>
                </w:rPr>
                <w:t xml:space="preserve"> </w:t>
              </w:r>
            </w:ins>
            <w:proofErr w:type="spellStart"/>
            <w:r w:rsidRPr="00822C45">
              <w:rPr>
                <w:rFonts w:ascii="Times New Roman" w:eastAsia="Times New Roman" w:hAnsi="Times New Roman" w:cs="Times New Roman"/>
                <w:sz w:val="24"/>
                <w:szCs w:val="24"/>
              </w:rPr>
              <w:t>Source</w:t>
            </w:r>
            <w:ins w:id="12" w:author="Eris Mei" w:date="2016-11-01T23:31:00Z">
              <w:r w:rsidR="00AA226E">
                <w:rPr>
                  <w:rFonts w:ascii="Times New Roman" w:eastAsia="Times New Roman" w:hAnsi="Times New Roman" w:cs="Times New Roman"/>
                  <w:sz w:val="24"/>
                  <w:szCs w:val="24"/>
                </w:rPr>
                <w:t>_</w:t>
              </w:r>
            </w:ins>
            <w:del w:id="13" w:author="Eris Mei" w:date="2016-11-01T23:31:00Z">
              <w:r w:rsidRPr="00822C45" w:rsidDel="00AA226E">
                <w:rPr>
                  <w:rFonts w:ascii="Times New Roman" w:eastAsia="Times New Roman" w:hAnsi="Times New Roman" w:cs="Times New Roman"/>
                  <w:sz w:val="24"/>
                  <w:szCs w:val="24"/>
                </w:rPr>
                <w:delText xml:space="preserve"> </w:delText>
              </w:r>
            </w:del>
            <w:r w:rsidRPr="00822C45">
              <w:rPr>
                <w:rFonts w:ascii="Times New Roman" w:eastAsia="Times New Roman" w:hAnsi="Times New Roman" w:cs="Times New Roman"/>
                <w:sz w:val="24"/>
                <w:szCs w:val="24"/>
              </w:rPr>
              <w:t>ID</w:t>
            </w:r>
            <w:proofErr w:type="spellEnd"/>
            <w:r w:rsidRPr="00822C45">
              <w:rPr>
                <w:rFonts w:ascii="Times New Roman" w:eastAsia="Times New Roman" w:hAnsi="Times New Roman" w:cs="Times New Roman"/>
                <w:sz w:val="24"/>
                <w:szCs w:val="24"/>
              </w:rPr>
              <w:t xml:space="preserve"> </w:t>
            </w:r>
            <w:ins w:id="14" w:author="Eris Mei" w:date="2016-11-01T23:31:00Z">
              <w:r w:rsidR="00AA226E">
                <w:rPr>
                  <w:rFonts w:ascii="Times New Roman" w:eastAsia="Times New Roman" w:hAnsi="Times New Roman" w:cs="Times New Roman"/>
                  <w:sz w:val="24"/>
                  <w:szCs w:val="24"/>
                </w:rPr>
                <w:t xml:space="preserve">is </w:t>
              </w:r>
            </w:ins>
            <w:r w:rsidRPr="00822C45">
              <w:rPr>
                <w:rFonts w:ascii="Times New Roman" w:eastAsia="Times New Roman" w:hAnsi="Times New Roman" w:cs="Times New Roman"/>
                <w:sz w:val="24"/>
                <w:szCs w:val="24"/>
              </w:rPr>
              <w:t xml:space="preserve">blank for 158 </w:t>
            </w:r>
            <w:ins w:id="15" w:author="Eris Mei" w:date="2016-11-01T23:25:00Z">
              <w:r>
                <w:rPr>
                  <w:rFonts w:ascii="Times New Roman" w:eastAsia="Times New Roman" w:hAnsi="Times New Roman" w:cs="Times New Roman"/>
                  <w:sz w:val="24"/>
                  <w:szCs w:val="24"/>
                </w:rPr>
                <w:t>out of the</w:t>
              </w:r>
            </w:ins>
            <w:del w:id="16" w:author="Eris Mei" w:date="2016-11-01T23:25:00Z">
              <w:r w:rsidRPr="00822C45" w:rsidDel="00822C45">
                <w:rPr>
                  <w:rFonts w:ascii="Times New Roman" w:eastAsia="Times New Roman" w:hAnsi="Times New Roman" w:cs="Times New Roman"/>
                  <w:sz w:val="24"/>
                  <w:szCs w:val="24"/>
                </w:rPr>
                <w:delText xml:space="preserve">rows / </w:delText>
              </w:r>
            </w:del>
            <w:r w:rsidRPr="00822C45">
              <w:rPr>
                <w:rFonts w:ascii="Times New Roman" w:eastAsia="Times New Roman" w:hAnsi="Times New Roman" w:cs="Times New Roman"/>
                <w:sz w:val="24"/>
                <w:szCs w:val="24"/>
              </w:rPr>
              <w:t>177 rows</w:t>
            </w:r>
            <w:ins w:id="17" w:author="Eris Mei" w:date="2016-11-01T23:25:00Z">
              <w:r>
                <w:rPr>
                  <w:rFonts w:ascii="Times New Roman" w:eastAsia="Times New Roman" w:hAnsi="Times New Roman" w:cs="Times New Roman"/>
                  <w:sz w:val="24"/>
                  <w:szCs w:val="24"/>
                </w:rPr>
                <w:t xml:space="preserve"> of </w:t>
              </w:r>
            </w:ins>
            <w:ins w:id="18" w:author="Eris Mei" w:date="2016-11-01T23:31:00Z">
              <w:r w:rsidR="00AA226E">
                <w:rPr>
                  <w:rFonts w:ascii="Times New Roman" w:eastAsia="Times New Roman" w:hAnsi="Times New Roman" w:cs="Times New Roman"/>
                  <w:sz w:val="24"/>
                  <w:szCs w:val="24"/>
                </w:rPr>
                <w:t xml:space="preserve">Apple </w:t>
              </w:r>
            </w:ins>
            <w:ins w:id="19" w:author="Eris Mei" w:date="2016-11-01T23:25:00Z">
              <w:r>
                <w:rPr>
                  <w:rFonts w:ascii="Times New Roman" w:eastAsia="Times New Roman" w:hAnsi="Times New Roman" w:cs="Times New Roman"/>
                  <w:sz w:val="24"/>
                  <w:szCs w:val="24"/>
                </w:rPr>
                <w:t>samples</w:t>
              </w:r>
            </w:ins>
            <w:r w:rsidRPr="00822C45">
              <w:rPr>
                <w:rFonts w:ascii="Times New Roman" w:eastAsia="Times New Roman" w:hAnsi="Times New Roman" w:cs="Times New Roman"/>
                <w:sz w:val="24"/>
                <w:szCs w:val="24"/>
              </w:rPr>
              <w:t xml:space="preserve">. </w:t>
            </w:r>
            <w:proofErr w:type="spellStart"/>
            <w:r w:rsidRPr="00822C45">
              <w:rPr>
                <w:rFonts w:ascii="Times New Roman" w:eastAsia="Times New Roman" w:hAnsi="Times New Roman" w:cs="Times New Roman"/>
                <w:sz w:val="24"/>
                <w:szCs w:val="24"/>
              </w:rPr>
              <w:t>Source_ID</w:t>
            </w:r>
            <w:proofErr w:type="spellEnd"/>
            <w:r w:rsidRPr="00822C45">
              <w:rPr>
                <w:rFonts w:ascii="Times New Roman" w:eastAsia="Times New Roman" w:hAnsi="Times New Roman" w:cs="Times New Roman"/>
                <w:sz w:val="24"/>
                <w:szCs w:val="24"/>
              </w:rPr>
              <w:t xml:space="preserve"> not used in any of the research questions. </w:t>
            </w:r>
            <w:del w:id="20" w:author="Eris Mei" w:date="2016-11-01T23:32:00Z">
              <w:r w:rsidRPr="00822C45" w:rsidDel="00AA226E">
                <w:rPr>
                  <w:rFonts w:ascii="Times New Roman" w:eastAsia="Times New Roman" w:hAnsi="Times New Roman" w:cs="Times New Roman"/>
                  <w:sz w:val="24"/>
                  <w:szCs w:val="24"/>
                </w:rPr>
                <w:delText xml:space="preserve">Remove Source_ID </w:delText>
              </w:r>
            </w:del>
            <w:del w:id="21" w:author="Eris Mei" w:date="2016-11-01T23:26:00Z">
              <w:r w:rsidRPr="00822C45" w:rsidDel="00822C45">
                <w:rPr>
                  <w:rFonts w:ascii="Times New Roman" w:eastAsia="Times New Roman" w:hAnsi="Times New Roman" w:cs="Times New Roman"/>
                  <w:sz w:val="24"/>
                  <w:szCs w:val="24"/>
                </w:rPr>
                <w:delText xml:space="preserve">field </w:delText>
              </w:r>
            </w:del>
            <w:del w:id="22" w:author="Eris Mei" w:date="2016-11-01T23:32:00Z">
              <w:r w:rsidRPr="00822C45" w:rsidDel="00AA226E">
                <w:rPr>
                  <w:rFonts w:ascii="Times New Roman" w:eastAsia="Times New Roman" w:hAnsi="Times New Roman" w:cs="Times New Roman"/>
                  <w:sz w:val="24"/>
                  <w:szCs w:val="24"/>
                </w:rPr>
                <w:delText xml:space="preserve">from the dataset. </w:delText>
              </w:r>
            </w:del>
            <w:ins w:id="23" w:author="Eris Mei" w:date="2016-11-01T23:30:00Z">
              <w:r w:rsidR="00AA226E">
                <w:rPr>
                  <w:rFonts w:ascii="Times New Roman" w:eastAsia="Times New Roman" w:hAnsi="Times New Roman" w:cs="Times New Roman"/>
                  <w:sz w:val="24"/>
                  <w:szCs w:val="24"/>
                </w:rPr>
                <w:t xml:space="preserve">The metadata accompany the dataset mentioned that </w:t>
              </w:r>
            </w:ins>
            <w:commentRangeStart w:id="24"/>
            <w:proofErr w:type="spellStart"/>
            <w:r w:rsidRPr="00822C45">
              <w:rPr>
                <w:rFonts w:ascii="Times New Roman" w:eastAsia="Times New Roman" w:hAnsi="Times New Roman" w:cs="Times New Roman"/>
                <w:sz w:val="24"/>
                <w:szCs w:val="24"/>
              </w:rPr>
              <w:t>Source_ID</w:t>
            </w:r>
            <w:proofErr w:type="spellEnd"/>
            <w:r w:rsidRPr="00822C45">
              <w:rPr>
                <w:rFonts w:ascii="Times New Roman" w:eastAsia="Times New Roman" w:hAnsi="Times New Roman" w:cs="Times New Roman"/>
                <w:sz w:val="24"/>
                <w:szCs w:val="24"/>
              </w:rPr>
              <w:t xml:space="preserve"> is used to make a sample unique, however all</w:t>
            </w:r>
            <w:ins w:id="25" w:author="Eris Mei" w:date="2016-11-01T23:30:00Z">
              <w:r w:rsidR="00AA226E">
                <w:rPr>
                  <w:rFonts w:ascii="Times New Roman" w:eastAsia="Times New Roman" w:hAnsi="Times New Roman" w:cs="Times New Roman"/>
                  <w:sz w:val="24"/>
                  <w:szCs w:val="24"/>
                </w:rPr>
                <w:t xml:space="preserve"> of</w:t>
              </w:r>
            </w:ins>
            <w:r w:rsidRPr="00822C45">
              <w:rPr>
                <w:rFonts w:ascii="Times New Roman" w:eastAsia="Times New Roman" w:hAnsi="Times New Roman" w:cs="Times New Roman"/>
                <w:sz w:val="24"/>
                <w:szCs w:val="24"/>
              </w:rPr>
              <w:t xml:space="preserve"> the</w:t>
            </w:r>
            <w:commentRangeEnd w:id="24"/>
            <w:r>
              <w:rPr>
                <w:rStyle w:val="CommentReference"/>
              </w:rPr>
              <w:commentReference w:id="24"/>
            </w:r>
            <w:r w:rsidRPr="00822C45">
              <w:rPr>
                <w:rFonts w:ascii="Times New Roman" w:eastAsia="Times New Roman" w:hAnsi="Times New Roman" w:cs="Times New Roman"/>
                <w:sz w:val="24"/>
                <w:szCs w:val="24"/>
              </w:rPr>
              <w:t xml:space="preserve"> samples </w:t>
            </w:r>
            <w:ins w:id="26" w:author="Eris Mei" w:date="2016-11-01T23:30:00Z">
              <w:r w:rsidR="00AA226E">
                <w:rPr>
                  <w:rFonts w:ascii="Times New Roman" w:eastAsia="Times New Roman" w:hAnsi="Times New Roman" w:cs="Times New Roman"/>
                  <w:sz w:val="24"/>
                  <w:szCs w:val="24"/>
                </w:rPr>
                <w:t xml:space="preserve">already </w:t>
              </w:r>
            </w:ins>
            <w:r w:rsidRPr="00822C45">
              <w:rPr>
                <w:rFonts w:ascii="Times New Roman" w:eastAsia="Times New Roman" w:hAnsi="Times New Roman" w:cs="Times New Roman"/>
                <w:sz w:val="24"/>
                <w:szCs w:val="24"/>
              </w:rPr>
              <w:t>have unique value</w:t>
            </w:r>
            <w:ins w:id="27" w:author="Eris Mei" w:date="2016-11-01T23:28:00Z">
              <w:r w:rsidR="00AA226E">
                <w:rPr>
                  <w:rFonts w:ascii="Times New Roman" w:eastAsia="Times New Roman" w:hAnsi="Times New Roman" w:cs="Times New Roman"/>
                  <w:sz w:val="24"/>
                  <w:szCs w:val="24"/>
                </w:rPr>
                <w:t>s</w:t>
              </w:r>
            </w:ins>
            <w:r w:rsidRPr="00822C45">
              <w:rPr>
                <w:rFonts w:ascii="Times New Roman" w:eastAsia="Times New Roman" w:hAnsi="Times New Roman" w:cs="Times New Roman"/>
                <w:sz w:val="24"/>
                <w:szCs w:val="24"/>
              </w:rPr>
              <w:t xml:space="preserve"> in the </w:t>
            </w:r>
            <w:proofErr w:type="spellStart"/>
            <w:r w:rsidRPr="00822C45">
              <w:rPr>
                <w:rFonts w:ascii="Times New Roman" w:eastAsia="Times New Roman" w:hAnsi="Times New Roman" w:cs="Times New Roman"/>
                <w:sz w:val="24"/>
                <w:szCs w:val="24"/>
              </w:rPr>
              <w:t>sample_pk</w:t>
            </w:r>
            <w:proofErr w:type="spellEnd"/>
            <w:r w:rsidRPr="00822C45">
              <w:rPr>
                <w:rFonts w:ascii="Times New Roman" w:eastAsia="Times New Roman" w:hAnsi="Times New Roman" w:cs="Times New Roman"/>
                <w:sz w:val="24"/>
                <w:szCs w:val="24"/>
              </w:rPr>
              <w:t xml:space="preserve"> attribute, which is </w:t>
            </w:r>
            <w:ins w:id="28" w:author="Eris Mei" w:date="2016-11-01T23:30:00Z">
              <w:r w:rsidR="00AA226E">
                <w:rPr>
                  <w:rFonts w:ascii="Times New Roman" w:eastAsia="Times New Roman" w:hAnsi="Times New Roman" w:cs="Times New Roman"/>
                  <w:sz w:val="24"/>
                  <w:szCs w:val="24"/>
                </w:rPr>
                <w:t>the</w:t>
              </w:r>
            </w:ins>
            <w:del w:id="29" w:author="Eris Mei" w:date="2016-11-01T23:30:00Z">
              <w:r w:rsidRPr="00822C45" w:rsidDel="00AA226E">
                <w:rPr>
                  <w:rFonts w:ascii="Times New Roman" w:eastAsia="Times New Roman" w:hAnsi="Times New Roman" w:cs="Times New Roman"/>
                  <w:sz w:val="24"/>
                  <w:szCs w:val="24"/>
                </w:rPr>
                <w:delText>a</w:delText>
              </w:r>
            </w:del>
            <w:r w:rsidRPr="00822C45">
              <w:rPr>
                <w:rFonts w:ascii="Times New Roman" w:eastAsia="Times New Roman" w:hAnsi="Times New Roman" w:cs="Times New Roman"/>
                <w:sz w:val="24"/>
                <w:szCs w:val="24"/>
              </w:rPr>
              <w:t xml:space="preserve"> primary key</w:t>
            </w:r>
            <w:ins w:id="30" w:author="Eris Mei" w:date="2016-11-01T23:31:00Z">
              <w:r w:rsidR="00AA226E">
                <w:rPr>
                  <w:rFonts w:ascii="Times New Roman" w:eastAsia="Times New Roman" w:hAnsi="Times New Roman" w:cs="Times New Roman"/>
                  <w:sz w:val="24"/>
                  <w:szCs w:val="24"/>
                </w:rPr>
                <w:t xml:space="preserve"> in incremental numbers to identify each sample</w:t>
              </w:r>
            </w:ins>
            <w:r w:rsidRPr="00822C45">
              <w:rPr>
                <w:rFonts w:ascii="Times New Roman" w:eastAsia="Times New Roman" w:hAnsi="Times New Roman" w:cs="Times New Roman"/>
                <w:sz w:val="24"/>
                <w:szCs w:val="24"/>
              </w:rPr>
              <w:t xml:space="preserve">. </w:t>
            </w:r>
            <w:ins w:id="31" w:author="Eris Mei" w:date="2016-11-01T23:32:00Z">
              <w:r w:rsidR="00AA226E">
                <w:rPr>
                  <w:rFonts w:ascii="Times New Roman" w:eastAsia="Times New Roman" w:hAnsi="Times New Roman" w:cs="Times New Roman"/>
                  <w:sz w:val="24"/>
                  <w:szCs w:val="24"/>
                </w:rPr>
                <w:t xml:space="preserve">Therefore, the </w:t>
              </w:r>
              <w:proofErr w:type="spellStart"/>
              <w:r w:rsidR="00AA226E">
                <w:rPr>
                  <w:rFonts w:ascii="Times New Roman" w:eastAsia="Times New Roman" w:hAnsi="Times New Roman" w:cs="Times New Roman"/>
                  <w:sz w:val="24"/>
                  <w:szCs w:val="24"/>
                </w:rPr>
                <w:t>Source_ID</w:t>
              </w:r>
              <w:proofErr w:type="spellEnd"/>
              <w:r w:rsidR="00AA226E">
                <w:rPr>
                  <w:rFonts w:ascii="Times New Roman" w:eastAsia="Times New Roman" w:hAnsi="Times New Roman" w:cs="Times New Roman"/>
                  <w:sz w:val="24"/>
                  <w:szCs w:val="24"/>
                </w:rPr>
                <w:t xml:space="preserve"> column was removed from the dataset.</w:t>
              </w:r>
            </w:ins>
          </w:p>
        </w:tc>
      </w:tr>
      <w:tr w:rsidR="00822C45" w:rsidRPr="00822C45" w14:paraId="3CBFE096" w14:textId="77777777" w:rsidTr="00822C45">
        <w:trPr>
          <w:tblCellSpacing w:w="15" w:type="dxa"/>
        </w:trPr>
        <w:tc>
          <w:tcPr>
            <w:tcW w:w="0" w:type="auto"/>
            <w:vAlign w:val="center"/>
            <w:hideMark/>
          </w:tcPr>
          <w:p w14:paraId="44243988" w14:textId="77777777" w:rsidR="00822C45" w:rsidRPr="00822C45" w:rsidRDefault="00822C45" w:rsidP="00822C45">
            <w:pPr>
              <w:spacing w:after="0" w:line="240" w:lineRule="auto"/>
              <w:rPr>
                <w:rFonts w:ascii="Times New Roman" w:eastAsia="Times New Roman" w:hAnsi="Times New Roman" w:cs="Times New Roman"/>
                <w:sz w:val="24"/>
                <w:szCs w:val="24"/>
              </w:rPr>
            </w:pPr>
          </w:p>
        </w:tc>
      </w:tr>
    </w:tbl>
    <w:p w14:paraId="2817AD97" w14:textId="77777777" w:rsidR="00822C45" w:rsidRPr="00822C45" w:rsidRDefault="00822C45" w:rsidP="00822C4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22C45" w:rsidRPr="00822C45" w14:paraId="403DAA74" w14:textId="77777777" w:rsidTr="00822C45">
        <w:trPr>
          <w:tblCellSpacing w:w="15" w:type="dxa"/>
        </w:trPr>
        <w:tc>
          <w:tcPr>
            <w:tcW w:w="0" w:type="auto"/>
            <w:vAlign w:val="center"/>
            <w:hideMark/>
          </w:tcPr>
          <w:p w14:paraId="2F6B3E31" w14:textId="77777777" w:rsidR="00822C45" w:rsidRPr="00822C45" w:rsidRDefault="00822C45" w:rsidP="00822C45">
            <w:pPr>
              <w:spacing w:after="0" w:line="240" w:lineRule="auto"/>
              <w:rPr>
                <w:rFonts w:ascii="Times New Roman" w:eastAsia="Times New Roman" w:hAnsi="Times New Roman" w:cs="Times New Roman"/>
                <w:sz w:val="24"/>
                <w:szCs w:val="24"/>
              </w:rPr>
            </w:pPr>
          </w:p>
        </w:tc>
      </w:tr>
      <w:tr w:rsidR="00822C45" w:rsidRPr="00822C45" w14:paraId="3DD103E2" w14:textId="77777777" w:rsidTr="00822C45">
        <w:trPr>
          <w:tblCellSpacing w:w="15" w:type="dxa"/>
        </w:trPr>
        <w:tc>
          <w:tcPr>
            <w:tcW w:w="0" w:type="auto"/>
            <w:vAlign w:val="center"/>
            <w:hideMark/>
          </w:tcPr>
          <w:p w14:paraId="18C0F704" w14:textId="77777777" w:rsidR="00822C45" w:rsidRPr="00822C45" w:rsidRDefault="00822C45" w:rsidP="00822C45">
            <w:pPr>
              <w:spacing w:after="0" w:line="240" w:lineRule="auto"/>
              <w:rPr>
                <w:rFonts w:ascii="Times New Roman" w:eastAsia="Times New Roman" w:hAnsi="Times New Roman" w:cs="Times New Roman"/>
                <w:sz w:val="20"/>
                <w:szCs w:val="20"/>
              </w:rPr>
            </w:pPr>
          </w:p>
        </w:tc>
      </w:tr>
    </w:tbl>
    <w:p w14:paraId="168ECE1F" w14:textId="77777777" w:rsidR="00822C45" w:rsidRPr="00822C45" w:rsidRDefault="00822C45" w:rsidP="00822C4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22C45" w:rsidRPr="00822C45" w14:paraId="5885684C" w14:textId="77777777" w:rsidTr="00822C45">
        <w:trPr>
          <w:tblCellSpacing w:w="15" w:type="dxa"/>
        </w:trPr>
        <w:tc>
          <w:tcPr>
            <w:tcW w:w="0" w:type="auto"/>
            <w:vAlign w:val="center"/>
            <w:hideMark/>
          </w:tcPr>
          <w:p w14:paraId="7F8626A4" w14:textId="77777777" w:rsidR="00822C45" w:rsidRPr="00822C45" w:rsidRDefault="00822C45" w:rsidP="00AA226E">
            <w:pPr>
              <w:spacing w:after="0" w:line="240" w:lineRule="auto"/>
              <w:rPr>
                <w:rFonts w:ascii="Times New Roman" w:eastAsia="Times New Roman" w:hAnsi="Times New Roman" w:cs="Times New Roman"/>
                <w:sz w:val="24"/>
                <w:szCs w:val="24"/>
              </w:rPr>
            </w:pPr>
            <w:r w:rsidRPr="00822C45">
              <w:rPr>
                <w:rFonts w:ascii="Times New Roman" w:eastAsia="Times New Roman" w:hAnsi="Times New Roman" w:cs="Times New Roman"/>
                <w:sz w:val="24"/>
                <w:szCs w:val="24"/>
              </w:rPr>
              <w:t xml:space="preserve">2) Country field is used only when the Origin attribute has </w:t>
            </w:r>
            <w:ins w:id="32" w:author="Eris Mei" w:date="2016-11-01T23:33:00Z">
              <w:r w:rsidR="00AA226E">
                <w:rPr>
                  <w:rFonts w:ascii="Times New Roman" w:eastAsia="Times New Roman" w:hAnsi="Times New Roman" w:cs="Times New Roman"/>
                  <w:sz w:val="24"/>
                  <w:szCs w:val="24"/>
                </w:rPr>
                <w:t xml:space="preserve">a </w:t>
              </w:r>
            </w:ins>
            <w:r w:rsidRPr="00822C45">
              <w:rPr>
                <w:rFonts w:ascii="Times New Roman" w:eastAsia="Times New Roman" w:hAnsi="Times New Roman" w:cs="Times New Roman"/>
                <w:sz w:val="24"/>
                <w:szCs w:val="24"/>
              </w:rPr>
              <w:t xml:space="preserve">value </w:t>
            </w:r>
            <w:ins w:id="33" w:author="Eris Mei" w:date="2016-11-01T23:33:00Z">
              <w:r w:rsidR="00AA226E">
                <w:rPr>
                  <w:rFonts w:ascii="Times New Roman" w:eastAsia="Times New Roman" w:hAnsi="Times New Roman" w:cs="Times New Roman"/>
                  <w:sz w:val="24"/>
                  <w:szCs w:val="24"/>
                </w:rPr>
                <w:t xml:space="preserve">of </w:t>
              </w:r>
            </w:ins>
            <w:r w:rsidRPr="00822C45">
              <w:rPr>
                <w:rFonts w:ascii="Times New Roman" w:eastAsia="Times New Roman" w:hAnsi="Times New Roman" w:cs="Times New Roman"/>
                <w:sz w:val="24"/>
                <w:szCs w:val="24"/>
              </w:rPr>
              <w:t xml:space="preserve">'2' </w:t>
            </w:r>
            <w:ins w:id="34" w:author="Eris Mei" w:date="2016-11-01T23:33:00Z">
              <w:r w:rsidR="00AA226E">
                <w:rPr>
                  <w:rFonts w:ascii="Times New Roman" w:eastAsia="Times New Roman" w:hAnsi="Times New Roman" w:cs="Times New Roman"/>
                  <w:sz w:val="24"/>
                  <w:szCs w:val="24"/>
                </w:rPr>
                <w:t>(</w:t>
              </w:r>
            </w:ins>
            <w:r w:rsidRPr="00822C45">
              <w:rPr>
                <w:rFonts w:ascii="Times New Roman" w:eastAsia="Times New Roman" w:hAnsi="Times New Roman" w:cs="Times New Roman"/>
                <w:sz w:val="24"/>
                <w:szCs w:val="24"/>
              </w:rPr>
              <w:t>i.e</w:t>
            </w:r>
            <w:ins w:id="35" w:author="Eris Mei" w:date="2016-11-01T23:33:00Z">
              <w:r w:rsidR="00AA226E">
                <w:rPr>
                  <w:rFonts w:ascii="Times New Roman" w:eastAsia="Times New Roman" w:hAnsi="Times New Roman" w:cs="Times New Roman"/>
                  <w:sz w:val="24"/>
                  <w:szCs w:val="24"/>
                </w:rPr>
                <w:t>.,</w:t>
              </w:r>
            </w:ins>
            <w:r w:rsidRPr="00822C45">
              <w:rPr>
                <w:rFonts w:ascii="Times New Roman" w:eastAsia="Times New Roman" w:hAnsi="Times New Roman" w:cs="Times New Roman"/>
                <w:sz w:val="24"/>
                <w:szCs w:val="24"/>
              </w:rPr>
              <w:t xml:space="preserve"> the variety is imported from another country</w:t>
            </w:r>
            <w:ins w:id="36" w:author="Eris Mei" w:date="2016-11-01T23:33:00Z">
              <w:r w:rsidR="00AA226E">
                <w:rPr>
                  <w:rFonts w:ascii="Times New Roman" w:eastAsia="Times New Roman" w:hAnsi="Times New Roman" w:cs="Times New Roman"/>
                  <w:sz w:val="24"/>
                  <w:szCs w:val="24"/>
                </w:rPr>
                <w:t>)</w:t>
              </w:r>
            </w:ins>
            <w:r w:rsidRPr="00822C45">
              <w:rPr>
                <w:rFonts w:ascii="Times New Roman" w:eastAsia="Times New Roman" w:hAnsi="Times New Roman" w:cs="Times New Roman"/>
                <w:sz w:val="24"/>
                <w:szCs w:val="24"/>
              </w:rPr>
              <w:t>. However, for our samples, there is only one sample which is imported from "New Zealand" and corresponds to only one row in the dataset.</w:t>
            </w:r>
            <w:ins w:id="37" w:author="Eris Mei" w:date="2016-11-01T23:35:00Z">
              <w:r w:rsidR="00AA226E">
                <w:rPr>
                  <w:rFonts w:ascii="Times New Roman" w:eastAsia="Times New Roman" w:hAnsi="Times New Roman" w:cs="Times New Roman"/>
                  <w:sz w:val="24"/>
                  <w:szCs w:val="24"/>
                </w:rPr>
                <w:t xml:space="preserve"> The remaining 176 rows </w:t>
              </w:r>
            </w:ins>
            <w:ins w:id="38" w:author="Eris Mei" w:date="2016-11-01T23:36:00Z">
              <w:r w:rsidR="00AA226E">
                <w:rPr>
                  <w:rFonts w:ascii="Times New Roman" w:eastAsia="Times New Roman" w:hAnsi="Times New Roman" w:cs="Times New Roman"/>
                  <w:sz w:val="24"/>
                  <w:szCs w:val="24"/>
                </w:rPr>
                <w:t>were blank for the</w:t>
              </w:r>
            </w:ins>
            <w:ins w:id="39" w:author="Eris Mei" w:date="2016-11-01T23:35:00Z">
              <w:r w:rsidR="00AA226E">
                <w:rPr>
                  <w:rFonts w:ascii="Times New Roman" w:eastAsia="Times New Roman" w:hAnsi="Times New Roman" w:cs="Times New Roman"/>
                  <w:sz w:val="24"/>
                  <w:szCs w:val="24"/>
                </w:rPr>
                <w:t xml:space="preserve"> Country</w:t>
              </w:r>
            </w:ins>
            <w:ins w:id="40" w:author="Eris Mei" w:date="2016-11-01T23:36:00Z">
              <w:r w:rsidR="00AA226E">
                <w:rPr>
                  <w:rFonts w:ascii="Times New Roman" w:eastAsia="Times New Roman" w:hAnsi="Times New Roman" w:cs="Times New Roman"/>
                  <w:sz w:val="24"/>
                  <w:szCs w:val="24"/>
                </w:rPr>
                <w:t xml:space="preserve"> attribute</w:t>
              </w:r>
            </w:ins>
            <w:ins w:id="41" w:author="Eris Mei" w:date="2016-11-01T23:35:00Z">
              <w:r w:rsidR="00AA226E">
                <w:rPr>
                  <w:rFonts w:ascii="Times New Roman" w:eastAsia="Times New Roman" w:hAnsi="Times New Roman" w:cs="Times New Roman"/>
                  <w:sz w:val="24"/>
                  <w:szCs w:val="24"/>
                </w:rPr>
                <w:t>.</w:t>
              </w:r>
            </w:ins>
            <w:r w:rsidRPr="00822C45">
              <w:rPr>
                <w:rFonts w:ascii="Times New Roman" w:eastAsia="Times New Roman" w:hAnsi="Times New Roman" w:cs="Times New Roman"/>
                <w:sz w:val="24"/>
                <w:szCs w:val="24"/>
              </w:rPr>
              <w:t xml:space="preserve"> </w:t>
            </w:r>
            <w:proofErr w:type="spellStart"/>
            <w:r w:rsidRPr="00822C45">
              <w:rPr>
                <w:rFonts w:ascii="Times New Roman" w:eastAsia="Times New Roman" w:hAnsi="Times New Roman" w:cs="Times New Roman"/>
                <w:sz w:val="24"/>
                <w:szCs w:val="24"/>
              </w:rPr>
              <w:t>For</w:t>
            </w:r>
            <w:proofErr w:type="spellEnd"/>
            <w:r w:rsidRPr="00822C45">
              <w:rPr>
                <w:rFonts w:ascii="Times New Roman" w:eastAsia="Times New Roman" w:hAnsi="Times New Roman" w:cs="Times New Roman"/>
                <w:sz w:val="24"/>
                <w:szCs w:val="24"/>
              </w:rPr>
              <w:t xml:space="preserve"> the </w:t>
            </w:r>
            <w:commentRangeStart w:id="42"/>
            <w:r w:rsidRPr="00822C45">
              <w:rPr>
                <w:rFonts w:ascii="Times New Roman" w:eastAsia="Times New Roman" w:hAnsi="Times New Roman" w:cs="Times New Roman"/>
                <w:sz w:val="24"/>
                <w:szCs w:val="24"/>
              </w:rPr>
              <w:t>sanity</w:t>
            </w:r>
            <w:commentRangeEnd w:id="42"/>
            <w:r w:rsidR="00AA226E">
              <w:rPr>
                <w:rStyle w:val="CommentReference"/>
              </w:rPr>
              <w:commentReference w:id="42"/>
            </w:r>
            <w:r w:rsidRPr="00822C45">
              <w:rPr>
                <w:rFonts w:ascii="Times New Roman" w:eastAsia="Times New Roman" w:hAnsi="Times New Roman" w:cs="Times New Roman"/>
                <w:sz w:val="24"/>
                <w:szCs w:val="24"/>
              </w:rPr>
              <w:t xml:space="preserve"> purpose, we replace the </w:t>
            </w:r>
            <w:del w:id="43" w:author="Eris Mei" w:date="2016-11-01T23:35:00Z">
              <w:r w:rsidRPr="00822C45" w:rsidDel="00AA226E">
                <w:rPr>
                  <w:rFonts w:ascii="Times New Roman" w:eastAsia="Times New Roman" w:hAnsi="Times New Roman" w:cs="Times New Roman"/>
                  <w:sz w:val="24"/>
                  <w:szCs w:val="24"/>
                </w:rPr>
                <w:delText xml:space="preserve">code of </w:delText>
              </w:r>
            </w:del>
            <w:r w:rsidRPr="00822C45">
              <w:rPr>
                <w:rFonts w:ascii="Times New Roman" w:eastAsia="Times New Roman" w:hAnsi="Times New Roman" w:cs="Times New Roman"/>
                <w:sz w:val="24"/>
                <w:szCs w:val="24"/>
              </w:rPr>
              <w:t>country</w:t>
            </w:r>
            <w:ins w:id="44" w:author="Eris Mei" w:date="2016-11-01T23:35:00Z">
              <w:r w:rsidR="00AA226E">
                <w:rPr>
                  <w:rFonts w:ascii="Times New Roman" w:eastAsia="Times New Roman" w:hAnsi="Times New Roman" w:cs="Times New Roman"/>
                  <w:sz w:val="24"/>
                  <w:szCs w:val="24"/>
                </w:rPr>
                <w:t xml:space="preserve"> code with</w:t>
              </w:r>
            </w:ins>
            <w:r w:rsidRPr="00822C45">
              <w:rPr>
                <w:rFonts w:ascii="Times New Roman" w:eastAsia="Times New Roman" w:hAnsi="Times New Roman" w:cs="Times New Roman"/>
                <w:sz w:val="24"/>
                <w:szCs w:val="24"/>
              </w:rPr>
              <w:t xml:space="preserve"> </w:t>
            </w:r>
            <w:del w:id="45" w:author="Eris Mei" w:date="2016-11-01T23:34:00Z">
              <w:r w:rsidRPr="00822C45" w:rsidDel="00AA226E">
                <w:rPr>
                  <w:rFonts w:ascii="Times New Roman" w:eastAsia="Times New Roman" w:hAnsi="Times New Roman" w:cs="Times New Roman"/>
                  <w:sz w:val="24"/>
                  <w:szCs w:val="24"/>
                </w:rPr>
                <w:delText xml:space="preserve">i.e </w:delText>
              </w:r>
            </w:del>
            <w:r w:rsidRPr="00822C45">
              <w:rPr>
                <w:rFonts w:ascii="Times New Roman" w:eastAsia="Times New Roman" w:hAnsi="Times New Roman" w:cs="Times New Roman"/>
                <w:sz w:val="24"/>
                <w:szCs w:val="24"/>
              </w:rPr>
              <w:t>"US" for '1' and "New Zealand" for '2' directly into the "Origin" attribute</w:t>
            </w:r>
            <w:ins w:id="46" w:author="Eris Mei" w:date="2016-11-01T23:37:00Z">
              <w:r w:rsidR="00AA226E">
                <w:rPr>
                  <w:rFonts w:ascii="Times New Roman" w:eastAsia="Times New Roman" w:hAnsi="Times New Roman" w:cs="Times New Roman"/>
                  <w:sz w:val="24"/>
                  <w:szCs w:val="24"/>
                </w:rPr>
                <w:t>, and removed the Country variable</w:t>
              </w:r>
            </w:ins>
            <w:r w:rsidRPr="00822C45">
              <w:rPr>
                <w:rFonts w:ascii="Times New Roman" w:eastAsia="Times New Roman" w:hAnsi="Times New Roman" w:cs="Times New Roman"/>
                <w:sz w:val="24"/>
                <w:szCs w:val="24"/>
              </w:rPr>
              <w:t>.</w:t>
            </w:r>
            <w:del w:id="47" w:author="Eris Mei" w:date="2016-11-01T23:36:00Z">
              <w:r w:rsidRPr="00822C45" w:rsidDel="00AA226E">
                <w:rPr>
                  <w:rFonts w:ascii="Times New Roman" w:eastAsia="Times New Roman" w:hAnsi="Times New Roman" w:cs="Times New Roman"/>
                  <w:sz w:val="24"/>
                  <w:szCs w:val="24"/>
                </w:rPr>
                <w:delText xml:space="preserve"> 176 rows with value for Country attribute as blank.</w:delText>
              </w:r>
            </w:del>
          </w:p>
        </w:tc>
      </w:tr>
      <w:tr w:rsidR="00822C45" w:rsidRPr="00822C45" w14:paraId="25EAB723" w14:textId="77777777" w:rsidTr="00822C45">
        <w:trPr>
          <w:tblCellSpacing w:w="15" w:type="dxa"/>
        </w:trPr>
        <w:tc>
          <w:tcPr>
            <w:tcW w:w="0" w:type="auto"/>
            <w:vAlign w:val="center"/>
            <w:hideMark/>
          </w:tcPr>
          <w:p w14:paraId="10FF1C3B" w14:textId="77777777" w:rsidR="00822C45" w:rsidRPr="00822C45" w:rsidRDefault="00822C45" w:rsidP="00822C45">
            <w:pPr>
              <w:spacing w:after="0" w:line="240" w:lineRule="auto"/>
              <w:rPr>
                <w:rFonts w:ascii="Times New Roman" w:eastAsia="Times New Roman" w:hAnsi="Times New Roman" w:cs="Times New Roman"/>
                <w:sz w:val="24"/>
                <w:szCs w:val="24"/>
              </w:rPr>
            </w:pPr>
          </w:p>
        </w:tc>
      </w:tr>
    </w:tbl>
    <w:p w14:paraId="388079EE" w14:textId="77777777" w:rsidR="00822C45" w:rsidRPr="00822C45" w:rsidRDefault="00822C45" w:rsidP="00822C4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22C45" w:rsidRPr="00822C45" w14:paraId="2A98C6C3" w14:textId="77777777" w:rsidTr="00822C45">
        <w:trPr>
          <w:tblCellSpacing w:w="15" w:type="dxa"/>
        </w:trPr>
        <w:tc>
          <w:tcPr>
            <w:tcW w:w="0" w:type="auto"/>
            <w:vAlign w:val="center"/>
            <w:hideMark/>
          </w:tcPr>
          <w:p w14:paraId="33D26C7D" w14:textId="77777777" w:rsidR="00822C45" w:rsidRPr="00822C45" w:rsidRDefault="00822C45" w:rsidP="00822C45">
            <w:pPr>
              <w:spacing w:after="0" w:line="240" w:lineRule="auto"/>
              <w:rPr>
                <w:rFonts w:ascii="Times New Roman" w:eastAsia="Times New Roman" w:hAnsi="Times New Roman" w:cs="Times New Roman"/>
                <w:sz w:val="24"/>
                <w:szCs w:val="24"/>
              </w:rPr>
            </w:pPr>
          </w:p>
        </w:tc>
      </w:tr>
      <w:tr w:rsidR="00822C45" w:rsidRPr="00822C45" w14:paraId="2A8B2F6F" w14:textId="77777777" w:rsidTr="00822C45">
        <w:trPr>
          <w:tblCellSpacing w:w="15" w:type="dxa"/>
        </w:trPr>
        <w:tc>
          <w:tcPr>
            <w:tcW w:w="0" w:type="auto"/>
            <w:vAlign w:val="center"/>
            <w:hideMark/>
          </w:tcPr>
          <w:p w14:paraId="420DE807" w14:textId="77777777" w:rsidR="00822C45" w:rsidRPr="00822C45" w:rsidRDefault="00822C45" w:rsidP="00822C45">
            <w:pPr>
              <w:spacing w:after="0" w:line="240" w:lineRule="auto"/>
              <w:rPr>
                <w:rFonts w:ascii="Times New Roman" w:eastAsia="Times New Roman" w:hAnsi="Times New Roman" w:cs="Times New Roman"/>
                <w:sz w:val="20"/>
                <w:szCs w:val="20"/>
              </w:rPr>
            </w:pPr>
          </w:p>
        </w:tc>
      </w:tr>
    </w:tbl>
    <w:p w14:paraId="38A77577" w14:textId="77777777" w:rsidR="00822C45" w:rsidRPr="00822C45" w:rsidRDefault="00822C45" w:rsidP="00822C4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22C45" w:rsidRPr="00822C45" w14:paraId="6814165A" w14:textId="77777777" w:rsidTr="00822C45">
        <w:trPr>
          <w:tblCellSpacing w:w="15" w:type="dxa"/>
        </w:trPr>
        <w:tc>
          <w:tcPr>
            <w:tcW w:w="0" w:type="auto"/>
            <w:vAlign w:val="center"/>
            <w:hideMark/>
          </w:tcPr>
          <w:p w14:paraId="0B521C4B" w14:textId="77777777" w:rsidR="00822C45" w:rsidRPr="00822C45" w:rsidRDefault="00822C45" w:rsidP="00822C45">
            <w:pPr>
              <w:spacing w:after="0" w:line="240" w:lineRule="auto"/>
              <w:rPr>
                <w:rFonts w:ascii="Times New Roman" w:eastAsia="Times New Roman" w:hAnsi="Times New Roman" w:cs="Times New Roman"/>
                <w:sz w:val="24"/>
                <w:szCs w:val="24"/>
              </w:rPr>
            </w:pPr>
            <w:r w:rsidRPr="00822C45">
              <w:rPr>
                <w:rFonts w:ascii="Times New Roman" w:eastAsia="Times New Roman" w:hAnsi="Times New Roman" w:cs="Times New Roman"/>
                <w:sz w:val="24"/>
                <w:szCs w:val="24"/>
              </w:rPr>
              <w:t xml:space="preserve">3) GROWST- State postal code for location of sample grower. 163/177 blanks. PACKST- 118/177 blanks. DISTST- 34/177 blanks. These fields </w:t>
            </w:r>
            <w:ins w:id="48" w:author="Eris Mei" w:date="2016-11-01T23:37:00Z">
              <w:r w:rsidR="00AA226E">
                <w:rPr>
                  <w:rFonts w:ascii="Times New Roman" w:eastAsia="Times New Roman" w:hAnsi="Times New Roman" w:cs="Times New Roman"/>
                  <w:sz w:val="24"/>
                  <w:szCs w:val="24"/>
                </w:rPr>
                <w:t xml:space="preserve">are </w:t>
              </w:r>
            </w:ins>
            <w:r w:rsidRPr="00822C45">
              <w:rPr>
                <w:rFonts w:ascii="Times New Roman" w:eastAsia="Times New Roman" w:hAnsi="Times New Roman" w:cs="Times New Roman"/>
                <w:sz w:val="24"/>
                <w:szCs w:val="24"/>
              </w:rPr>
              <w:t>not used in any of the research questions</w:t>
            </w:r>
            <w:ins w:id="49" w:author="Eris Mei" w:date="2016-11-01T23:37:00Z">
              <w:r w:rsidR="00AA226E">
                <w:rPr>
                  <w:rFonts w:ascii="Times New Roman" w:eastAsia="Times New Roman" w:hAnsi="Times New Roman" w:cs="Times New Roman"/>
                  <w:sz w:val="24"/>
                  <w:szCs w:val="24"/>
                </w:rPr>
                <w:t>, and are thus removed</w:t>
              </w:r>
            </w:ins>
            <w:del w:id="50" w:author="Eris Mei" w:date="2016-11-01T23:37:00Z">
              <w:r w:rsidRPr="00822C45" w:rsidDel="00AA226E">
                <w:rPr>
                  <w:rFonts w:ascii="Times New Roman" w:eastAsia="Times New Roman" w:hAnsi="Times New Roman" w:cs="Times New Roman"/>
                  <w:sz w:val="24"/>
                  <w:szCs w:val="24"/>
                </w:rPr>
                <w:delText>.</w:delText>
              </w:r>
            </w:del>
          </w:p>
        </w:tc>
      </w:tr>
      <w:tr w:rsidR="00822C45" w:rsidRPr="00822C45" w14:paraId="5479866C" w14:textId="77777777" w:rsidTr="00822C45">
        <w:trPr>
          <w:tblCellSpacing w:w="15" w:type="dxa"/>
        </w:trPr>
        <w:tc>
          <w:tcPr>
            <w:tcW w:w="0" w:type="auto"/>
            <w:vAlign w:val="center"/>
            <w:hideMark/>
          </w:tcPr>
          <w:p w14:paraId="65AA61DF" w14:textId="77777777" w:rsidR="00822C45" w:rsidRPr="00822C45" w:rsidRDefault="00822C45" w:rsidP="00822C45">
            <w:pPr>
              <w:spacing w:after="0" w:line="240" w:lineRule="auto"/>
              <w:rPr>
                <w:rFonts w:ascii="Times New Roman" w:eastAsia="Times New Roman" w:hAnsi="Times New Roman" w:cs="Times New Roman"/>
                <w:sz w:val="24"/>
                <w:szCs w:val="24"/>
              </w:rPr>
            </w:pPr>
          </w:p>
        </w:tc>
      </w:tr>
    </w:tbl>
    <w:p w14:paraId="5526B1FA" w14:textId="77777777" w:rsidR="00822C45" w:rsidRPr="00822C45" w:rsidRDefault="00822C45" w:rsidP="00822C4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22C45" w:rsidRPr="00822C45" w14:paraId="71DC3139" w14:textId="77777777" w:rsidTr="00822C45">
        <w:trPr>
          <w:tblCellSpacing w:w="15" w:type="dxa"/>
        </w:trPr>
        <w:tc>
          <w:tcPr>
            <w:tcW w:w="0" w:type="auto"/>
            <w:vAlign w:val="center"/>
            <w:hideMark/>
          </w:tcPr>
          <w:p w14:paraId="4886AE5E" w14:textId="77777777" w:rsidR="00822C45" w:rsidRPr="00822C45" w:rsidRDefault="00822C45" w:rsidP="00822C45">
            <w:pPr>
              <w:spacing w:after="0" w:line="240" w:lineRule="auto"/>
              <w:rPr>
                <w:rFonts w:ascii="Times New Roman" w:eastAsia="Times New Roman" w:hAnsi="Times New Roman" w:cs="Times New Roman"/>
                <w:sz w:val="24"/>
                <w:szCs w:val="24"/>
              </w:rPr>
            </w:pPr>
          </w:p>
        </w:tc>
      </w:tr>
      <w:tr w:rsidR="00822C45" w:rsidRPr="00822C45" w14:paraId="29BF351F" w14:textId="77777777" w:rsidTr="00822C45">
        <w:trPr>
          <w:tblCellSpacing w:w="15" w:type="dxa"/>
        </w:trPr>
        <w:tc>
          <w:tcPr>
            <w:tcW w:w="0" w:type="auto"/>
            <w:vAlign w:val="center"/>
            <w:hideMark/>
          </w:tcPr>
          <w:p w14:paraId="2759592F" w14:textId="77777777" w:rsidR="00822C45" w:rsidRPr="00822C45" w:rsidRDefault="00822C45" w:rsidP="00822C45">
            <w:pPr>
              <w:spacing w:after="0" w:line="240" w:lineRule="auto"/>
              <w:rPr>
                <w:rFonts w:ascii="Times New Roman" w:eastAsia="Times New Roman" w:hAnsi="Times New Roman" w:cs="Times New Roman"/>
                <w:sz w:val="20"/>
                <w:szCs w:val="20"/>
              </w:rPr>
            </w:pPr>
          </w:p>
        </w:tc>
      </w:tr>
    </w:tbl>
    <w:p w14:paraId="27659FF5" w14:textId="77777777" w:rsidR="00822C45" w:rsidRPr="00822C45" w:rsidRDefault="00822C45" w:rsidP="00822C4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22C45" w:rsidRPr="00822C45" w14:paraId="6CF22031" w14:textId="77777777" w:rsidTr="00822C45">
        <w:trPr>
          <w:tblCellSpacing w:w="15" w:type="dxa"/>
        </w:trPr>
        <w:tc>
          <w:tcPr>
            <w:tcW w:w="0" w:type="auto"/>
            <w:vAlign w:val="center"/>
            <w:hideMark/>
          </w:tcPr>
          <w:p w14:paraId="00B64E9A" w14:textId="77777777" w:rsidR="00822C45" w:rsidRPr="00822C45" w:rsidRDefault="00822C45" w:rsidP="00822C45">
            <w:pPr>
              <w:spacing w:after="0" w:line="240" w:lineRule="auto"/>
              <w:rPr>
                <w:rFonts w:ascii="Times New Roman" w:eastAsia="Times New Roman" w:hAnsi="Times New Roman" w:cs="Times New Roman"/>
                <w:sz w:val="24"/>
                <w:szCs w:val="24"/>
              </w:rPr>
            </w:pPr>
          </w:p>
        </w:tc>
      </w:tr>
      <w:tr w:rsidR="00822C45" w:rsidRPr="00822C45" w14:paraId="1F67BC3E" w14:textId="77777777" w:rsidTr="00822C45">
        <w:trPr>
          <w:tblCellSpacing w:w="15" w:type="dxa"/>
        </w:trPr>
        <w:tc>
          <w:tcPr>
            <w:tcW w:w="0" w:type="auto"/>
            <w:vAlign w:val="center"/>
            <w:hideMark/>
          </w:tcPr>
          <w:p w14:paraId="1FC9E520" w14:textId="77777777" w:rsidR="00822C45" w:rsidRPr="00822C45" w:rsidRDefault="00822C45" w:rsidP="00822C45">
            <w:pPr>
              <w:spacing w:after="0" w:line="240" w:lineRule="auto"/>
              <w:rPr>
                <w:rFonts w:ascii="Times New Roman" w:eastAsia="Times New Roman" w:hAnsi="Times New Roman" w:cs="Times New Roman"/>
                <w:sz w:val="20"/>
                <w:szCs w:val="20"/>
              </w:rPr>
            </w:pPr>
          </w:p>
        </w:tc>
      </w:tr>
    </w:tbl>
    <w:p w14:paraId="69AD522A" w14:textId="77777777" w:rsidR="00822C45" w:rsidRPr="00822C45" w:rsidRDefault="00822C45" w:rsidP="00822C4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1"/>
      </w:tblGrid>
      <w:tr w:rsidR="00822C45" w:rsidRPr="00822C45" w14:paraId="6880BCF4" w14:textId="77777777" w:rsidTr="00822C45">
        <w:trPr>
          <w:tblCellSpacing w:w="15" w:type="dxa"/>
        </w:trPr>
        <w:tc>
          <w:tcPr>
            <w:tcW w:w="0" w:type="auto"/>
            <w:vAlign w:val="center"/>
            <w:hideMark/>
          </w:tcPr>
          <w:p w14:paraId="39360593" w14:textId="77777777" w:rsidR="00822C45" w:rsidRPr="00822C45" w:rsidRDefault="00822C45" w:rsidP="00822C45">
            <w:pPr>
              <w:spacing w:after="0" w:line="240" w:lineRule="auto"/>
              <w:rPr>
                <w:rFonts w:ascii="Times New Roman" w:eastAsia="Times New Roman" w:hAnsi="Times New Roman" w:cs="Times New Roman"/>
                <w:sz w:val="24"/>
                <w:szCs w:val="24"/>
              </w:rPr>
            </w:pPr>
            <w:commentRangeStart w:id="51"/>
            <w:r w:rsidRPr="00822C45">
              <w:rPr>
                <w:rFonts w:ascii="Times New Roman" w:eastAsia="Times New Roman" w:hAnsi="Times New Roman" w:cs="Times New Roman"/>
                <w:sz w:val="24"/>
                <w:szCs w:val="24"/>
              </w:rPr>
              <w:lastRenderedPageBreak/>
              <w:t xml:space="preserve">2014 Results </w:t>
            </w:r>
            <w:commentRangeEnd w:id="51"/>
            <w:r w:rsidR="00316A8D">
              <w:rPr>
                <w:rStyle w:val="CommentReference"/>
              </w:rPr>
              <w:commentReference w:id="51"/>
            </w:r>
          </w:p>
        </w:tc>
      </w:tr>
      <w:tr w:rsidR="00822C45" w:rsidRPr="00822C45" w14:paraId="320F6BEB" w14:textId="77777777" w:rsidTr="00822C45">
        <w:trPr>
          <w:tblCellSpacing w:w="15" w:type="dxa"/>
        </w:trPr>
        <w:tc>
          <w:tcPr>
            <w:tcW w:w="0" w:type="auto"/>
            <w:vAlign w:val="center"/>
            <w:hideMark/>
          </w:tcPr>
          <w:p w14:paraId="2DDDD3B4" w14:textId="77777777" w:rsidR="00822C45" w:rsidRPr="00822C45" w:rsidRDefault="00822C45" w:rsidP="00822C45">
            <w:pPr>
              <w:spacing w:after="0" w:line="240" w:lineRule="auto"/>
              <w:rPr>
                <w:rFonts w:ascii="Times New Roman" w:eastAsia="Times New Roman" w:hAnsi="Times New Roman" w:cs="Times New Roman"/>
                <w:sz w:val="24"/>
                <w:szCs w:val="24"/>
              </w:rPr>
            </w:pPr>
          </w:p>
        </w:tc>
      </w:tr>
    </w:tbl>
    <w:p w14:paraId="14ABF3CF" w14:textId="77777777" w:rsidR="00822C45" w:rsidRPr="00822C45" w:rsidRDefault="00822C45" w:rsidP="00822C4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22C45" w:rsidRPr="00822C45" w14:paraId="74A9E005" w14:textId="77777777" w:rsidTr="00822C45">
        <w:trPr>
          <w:tblCellSpacing w:w="15" w:type="dxa"/>
        </w:trPr>
        <w:tc>
          <w:tcPr>
            <w:tcW w:w="0" w:type="auto"/>
            <w:vAlign w:val="center"/>
            <w:hideMark/>
          </w:tcPr>
          <w:p w14:paraId="23B51315" w14:textId="77777777" w:rsidR="00822C45" w:rsidRPr="00822C45" w:rsidRDefault="00822C45" w:rsidP="00822C45">
            <w:pPr>
              <w:spacing w:after="0" w:line="240" w:lineRule="auto"/>
              <w:rPr>
                <w:rFonts w:ascii="Times New Roman" w:eastAsia="Times New Roman" w:hAnsi="Times New Roman" w:cs="Times New Roman"/>
                <w:sz w:val="24"/>
                <w:szCs w:val="24"/>
              </w:rPr>
            </w:pPr>
          </w:p>
        </w:tc>
      </w:tr>
      <w:tr w:rsidR="00822C45" w:rsidRPr="00822C45" w14:paraId="1E41867F" w14:textId="77777777" w:rsidTr="00822C45">
        <w:trPr>
          <w:tblCellSpacing w:w="15" w:type="dxa"/>
        </w:trPr>
        <w:tc>
          <w:tcPr>
            <w:tcW w:w="0" w:type="auto"/>
            <w:vAlign w:val="center"/>
            <w:hideMark/>
          </w:tcPr>
          <w:p w14:paraId="34042663" w14:textId="77777777" w:rsidR="00822C45" w:rsidRPr="00822C45" w:rsidRDefault="00822C45" w:rsidP="00822C45">
            <w:pPr>
              <w:spacing w:after="0" w:line="240" w:lineRule="auto"/>
              <w:rPr>
                <w:rFonts w:ascii="Times New Roman" w:eastAsia="Times New Roman" w:hAnsi="Times New Roman" w:cs="Times New Roman"/>
                <w:sz w:val="20"/>
                <w:szCs w:val="20"/>
              </w:rPr>
            </w:pPr>
          </w:p>
        </w:tc>
      </w:tr>
    </w:tbl>
    <w:p w14:paraId="52D18A81" w14:textId="77777777" w:rsidR="00822C45" w:rsidRPr="00822C45" w:rsidRDefault="00822C45" w:rsidP="00822C4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22C45" w:rsidRPr="00822C45" w14:paraId="6F1BF824" w14:textId="77777777" w:rsidTr="00822C45">
        <w:trPr>
          <w:tblCellSpacing w:w="15" w:type="dxa"/>
        </w:trPr>
        <w:tc>
          <w:tcPr>
            <w:tcW w:w="0" w:type="auto"/>
            <w:vAlign w:val="center"/>
            <w:hideMark/>
          </w:tcPr>
          <w:p w14:paraId="4BBB64EF" w14:textId="77777777" w:rsidR="00822C45" w:rsidRPr="00822C45" w:rsidRDefault="00822C45" w:rsidP="00316A8D">
            <w:pPr>
              <w:spacing w:after="0" w:line="240" w:lineRule="auto"/>
              <w:rPr>
                <w:rFonts w:ascii="Times New Roman" w:eastAsia="Times New Roman" w:hAnsi="Times New Roman" w:cs="Times New Roman"/>
                <w:sz w:val="24"/>
                <w:szCs w:val="24"/>
              </w:rPr>
            </w:pPr>
            <w:r w:rsidRPr="00822C45">
              <w:rPr>
                <w:rFonts w:ascii="Times New Roman" w:eastAsia="Times New Roman" w:hAnsi="Times New Roman" w:cs="Times New Roman"/>
                <w:sz w:val="24"/>
                <w:szCs w:val="24"/>
              </w:rPr>
              <w:t xml:space="preserve">1) CONFMETHOD2 </w:t>
            </w:r>
            <w:del w:id="53" w:author="Eris Mei" w:date="2016-11-01T23:38:00Z">
              <w:r w:rsidRPr="00822C45" w:rsidDel="00316A8D">
                <w:rPr>
                  <w:rFonts w:ascii="Times New Roman" w:eastAsia="Times New Roman" w:hAnsi="Times New Roman" w:cs="Times New Roman"/>
                  <w:sz w:val="24"/>
                  <w:szCs w:val="24"/>
                </w:rPr>
                <w:delText xml:space="preserve">-- </w:delText>
              </w:r>
            </w:del>
            <w:ins w:id="54" w:author="Eris Mei" w:date="2016-11-01T23:38:00Z">
              <w:r w:rsidR="00316A8D">
                <w:rPr>
                  <w:rFonts w:ascii="Times New Roman" w:eastAsia="Times New Roman" w:hAnsi="Times New Roman" w:cs="Times New Roman"/>
                  <w:sz w:val="24"/>
                  <w:szCs w:val="24"/>
                </w:rPr>
                <w:t>i</w:t>
              </w:r>
            </w:ins>
            <w:ins w:id="55" w:author="Eris Mei" w:date="2016-11-01T23:39:00Z">
              <w:r w:rsidR="00316A8D">
                <w:rPr>
                  <w:rFonts w:ascii="Times New Roman" w:eastAsia="Times New Roman" w:hAnsi="Times New Roman" w:cs="Times New Roman"/>
                  <w:sz w:val="24"/>
                  <w:szCs w:val="24"/>
                </w:rPr>
                <w:t xml:space="preserve">s blank for </w:t>
              </w:r>
            </w:ins>
            <w:r w:rsidRPr="00822C45">
              <w:rPr>
                <w:rFonts w:ascii="Times New Roman" w:eastAsia="Times New Roman" w:hAnsi="Times New Roman" w:cs="Times New Roman"/>
                <w:sz w:val="24"/>
                <w:szCs w:val="24"/>
              </w:rPr>
              <w:t xml:space="preserve">all rows </w:t>
            </w:r>
            <w:del w:id="56" w:author="Eris Mei" w:date="2016-11-01T23:38:00Z">
              <w:r w:rsidRPr="00822C45" w:rsidDel="00316A8D">
                <w:rPr>
                  <w:rFonts w:ascii="Times New Roman" w:eastAsia="Times New Roman" w:hAnsi="Times New Roman" w:cs="Times New Roman"/>
                  <w:sz w:val="24"/>
                  <w:szCs w:val="24"/>
                </w:rPr>
                <w:delText>i.e</w:delText>
              </w:r>
            </w:del>
            <w:proofErr w:type="gramStart"/>
            <w:ins w:id="57" w:author="Eris Mei" w:date="2016-11-01T23:38:00Z">
              <w:r w:rsidR="00316A8D">
                <w:rPr>
                  <w:rFonts w:ascii="Times New Roman" w:eastAsia="Times New Roman" w:hAnsi="Times New Roman" w:cs="Times New Roman"/>
                  <w:sz w:val="24"/>
                  <w:szCs w:val="24"/>
                </w:rPr>
                <w:t>(</w:t>
              </w:r>
            </w:ins>
            <w:r w:rsidRPr="00822C45">
              <w:rPr>
                <w:rFonts w:ascii="Times New Roman" w:eastAsia="Times New Roman" w:hAnsi="Times New Roman" w:cs="Times New Roman"/>
                <w:sz w:val="24"/>
                <w:szCs w:val="24"/>
              </w:rPr>
              <w:t xml:space="preserve"> 38792</w:t>
            </w:r>
            <w:proofErr w:type="gramEnd"/>
            <w:r w:rsidRPr="00822C45">
              <w:rPr>
                <w:rFonts w:ascii="Times New Roman" w:eastAsia="Times New Roman" w:hAnsi="Times New Roman" w:cs="Times New Roman"/>
                <w:sz w:val="24"/>
                <w:szCs w:val="24"/>
              </w:rPr>
              <w:t xml:space="preserve"> rows</w:t>
            </w:r>
            <w:ins w:id="58" w:author="Eris Mei" w:date="2016-11-01T23:38:00Z">
              <w:r w:rsidR="00316A8D">
                <w:rPr>
                  <w:rFonts w:ascii="Times New Roman" w:eastAsia="Times New Roman" w:hAnsi="Times New Roman" w:cs="Times New Roman"/>
                  <w:sz w:val="24"/>
                  <w:szCs w:val="24"/>
                </w:rPr>
                <w:t xml:space="preserve"> total)</w:t>
              </w:r>
            </w:ins>
            <w:del w:id="59" w:author="Eris Mei" w:date="2016-11-01T23:40:00Z">
              <w:r w:rsidRPr="00822C45" w:rsidDel="00316A8D">
                <w:rPr>
                  <w:rFonts w:ascii="Times New Roman" w:eastAsia="Times New Roman" w:hAnsi="Times New Roman" w:cs="Times New Roman"/>
                  <w:sz w:val="24"/>
                  <w:szCs w:val="24"/>
                </w:rPr>
                <w:delText xml:space="preserve"> </w:delText>
              </w:r>
            </w:del>
            <w:ins w:id="60" w:author="Eris Mei" w:date="2016-11-01T23:39:00Z">
              <w:r w:rsidR="00316A8D">
                <w:rPr>
                  <w:rFonts w:ascii="Times New Roman" w:eastAsia="Times New Roman" w:hAnsi="Times New Roman" w:cs="Times New Roman"/>
                  <w:sz w:val="24"/>
                  <w:szCs w:val="24"/>
                </w:rPr>
                <w:t>, and is thus removed from the cleaned data.</w:t>
              </w:r>
            </w:ins>
            <w:del w:id="61" w:author="Eris Mei" w:date="2016-11-01T23:39:00Z">
              <w:r w:rsidRPr="00822C45" w:rsidDel="00316A8D">
                <w:rPr>
                  <w:rFonts w:ascii="Times New Roman" w:eastAsia="Times New Roman" w:hAnsi="Times New Roman" w:cs="Times New Roman"/>
                  <w:sz w:val="24"/>
                  <w:szCs w:val="24"/>
                </w:rPr>
                <w:delText>blank</w:delText>
              </w:r>
            </w:del>
          </w:p>
        </w:tc>
      </w:tr>
      <w:tr w:rsidR="00822C45" w:rsidRPr="00822C45" w14:paraId="16BB05F1" w14:textId="77777777" w:rsidTr="00822C45">
        <w:trPr>
          <w:tblCellSpacing w:w="15" w:type="dxa"/>
        </w:trPr>
        <w:tc>
          <w:tcPr>
            <w:tcW w:w="0" w:type="auto"/>
            <w:vAlign w:val="center"/>
            <w:hideMark/>
          </w:tcPr>
          <w:p w14:paraId="1F0B7CAF" w14:textId="77777777" w:rsidR="00822C45" w:rsidRPr="00822C45" w:rsidRDefault="00822C45" w:rsidP="00822C45">
            <w:pPr>
              <w:spacing w:after="0" w:line="240" w:lineRule="auto"/>
              <w:rPr>
                <w:rFonts w:ascii="Times New Roman" w:eastAsia="Times New Roman" w:hAnsi="Times New Roman" w:cs="Times New Roman"/>
                <w:sz w:val="24"/>
                <w:szCs w:val="24"/>
              </w:rPr>
            </w:pPr>
          </w:p>
        </w:tc>
      </w:tr>
    </w:tbl>
    <w:p w14:paraId="1FDFA327" w14:textId="77777777" w:rsidR="00822C45" w:rsidRPr="00822C45" w:rsidRDefault="00822C45" w:rsidP="00822C4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22C45" w:rsidRPr="00822C45" w14:paraId="736323BA" w14:textId="77777777" w:rsidTr="00822C45">
        <w:trPr>
          <w:tblCellSpacing w:w="15" w:type="dxa"/>
        </w:trPr>
        <w:tc>
          <w:tcPr>
            <w:tcW w:w="0" w:type="auto"/>
            <w:vAlign w:val="center"/>
            <w:hideMark/>
          </w:tcPr>
          <w:p w14:paraId="6182D646" w14:textId="77777777" w:rsidR="00822C45" w:rsidRPr="00822C45" w:rsidRDefault="00822C45" w:rsidP="00316A8D">
            <w:pPr>
              <w:spacing w:after="0" w:line="240" w:lineRule="auto"/>
              <w:rPr>
                <w:rFonts w:ascii="Times New Roman" w:eastAsia="Times New Roman" w:hAnsi="Times New Roman" w:cs="Times New Roman"/>
                <w:sz w:val="24"/>
                <w:szCs w:val="24"/>
              </w:rPr>
            </w:pPr>
            <w:r w:rsidRPr="00822C45">
              <w:rPr>
                <w:rFonts w:ascii="Times New Roman" w:eastAsia="Times New Roman" w:hAnsi="Times New Roman" w:cs="Times New Roman"/>
                <w:sz w:val="24"/>
                <w:szCs w:val="24"/>
              </w:rPr>
              <w:t xml:space="preserve">2) </w:t>
            </w:r>
            <w:proofErr w:type="spellStart"/>
            <w:r w:rsidRPr="00822C45">
              <w:rPr>
                <w:rFonts w:ascii="Times New Roman" w:eastAsia="Times New Roman" w:hAnsi="Times New Roman" w:cs="Times New Roman"/>
                <w:sz w:val="24"/>
                <w:szCs w:val="24"/>
              </w:rPr>
              <w:t>ANNOTATE</w:t>
            </w:r>
            <w:del w:id="62" w:author="Eris Mei" w:date="2016-11-01T23:39:00Z">
              <w:r w:rsidRPr="00822C45" w:rsidDel="00316A8D">
                <w:rPr>
                  <w:rFonts w:ascii="Times New Roman" w:eastAsia="Times New Roman" w:hAnsi="Times New Roman" w:cs="Times New Roman"/>
                  <w:sz w:val="24"/>
                  <w:szCs w:val="24"/>
                </w:rPr>
                <w:delText xml:space="preserve"> --</w:delText>
              </w:r>
            </w:del>
            <w:del w:id="63" w:author="Eris Mei" w:date="2016-11-01T23:40:00Z">
              <w:r w:rsidRPr="00822C45" w:rsidDel="00316A8D">
                <w:rPr>
                  <w:rFonts w:ascii="Times New Roman" w:eastAsia="Times New Roman" w:hAnsi="Times New Roman" w:cs="Times New Roman"/>
                  <w:sz w:val="24"/>
                  <w:szCs w:val="24"/>
                </w:rPr>
                <w:delText xml:space="preserve"> </w:delText>
              </w:r>
            </w:del>
            <w:ins w:id="64" w:author="Eris Mei" w:date="2016-11-01T23:40:00Z">
              <w:r w:rsidR="00316A8D">
                <w:rPr>
                  <w:rFonts w:ascii="Times New Roman" w:eastAsia="Times New Roman" w:hAnsi="Times New Roman" w:cs="Times New Roman"/>
                  <w:sz w:val="24"/>
                  <w:szCs w:val="24"/>
                </w:rPr>
                <w:t>is</w:t>
              </w:r>
              <w:proofErr w:type="spellEnd"/>
              <w:r w:rsidR="00316A8D">
                <w:rPr>
                  <w:rFonts w:ascii="Times New Roman" w:eastAsia="Times New Roman" w:hAnsi="Times New Roman" w:cs="Times New Roman"/>
                  <w:sz w:val="24"/>
                  <w:szCs w:val="24"/>
                </w:rPr>
                <w:t xml:space="preserve"> blank for</w:t>
              </w:r>
              <w:r w:rsidR="00316A8D" w:rsidRPr="00822C45">
                <w:rPr>
                  <w:rFonts w:ascii="Times New Roman" w:eastAsia="Times New Roman" w:hAnsi="Times New Roman" w:cs="Times New Roman"/>
                  <w:sz w:val="24"/>
                  <w:szCs w:val="24"/>
                </w:rPr>
                <w:t xml:space="preserve"> </w:t>
              </w:r>
            </w:ins>
            <w:r w:rsidRPr="00822C45">
              <w:rPr>
                <w:rFonts w:ascii="Times New Roman" w:eastAsia="Times New Roman" w:hAnsi="Times New Roman" w:cs="Times New Roman"/>
                <w:sz w:val="24"/>
                <w:szCs w:val="24"/>
              </w:rPr>
              <w:t xml:space="preserve">all rows </w:t>
            </w:r>
            <w:del w:id="65" w:author="Eris Mei" w:date="2016-11-01T23:38:00Z">
              <w:r w:rsidRPr="00822C45" w:rsidDel="00316A8D">
                <w:rPr>
                  <w:rFonts w:ascii="Times New Roman" w:eastAsia="Times New Roman" w:hAnsi="Times New Roman" w:cs="Times New Roman"/>
                  <w:sz w:val="24"/>
                  <w:szCs w:val="24"/>
                </w:rPr>
                <w:delText>i.e</w:delText>
              </w:r>
            </w:del>
            <w:proofErr w:type="gramStart"/>
            <w:ins w:id="66" w:author="Eris Mei" w:date="2016-11-01T23:38:00Z">
              <w:r w:rsidR="00316A8D">
                <w:rPr>
                  <w:rFonts w:ascii="Times New Roman" w:eastAsia="Times New Roman" w:hAnsi="Times New Roman" w:cs="Times New Roman"/>
                  <w:sz w:val="24"/>
                  <w:szCs w:val="24"/>
                </w:rPr>
                <w:t>(</w:t>
              </w:r>
            </w:ins>
            <w:r w:rsidRPr="00822C45">
              <w:rPr>
                <w:rFonts w:ascii="Times New Roman" w:eastAsia="Times New Roman" w:hAnsi="Times New Roman" w:cs="Times New Roman"/>
                <w:sz w:val="24"/>
                <w:szCs w:val="24"/>
              </w:rPr>
              <w:t xml:space="preserve"> 38792</w:t>
            </w:r>
            <w:proofErr w:type="gramEnd"/>
            <w:r w:rsidRPr="00822C45">
              <w:rPr>
                <w:rFonts w:ascii="Times New Roman" w:eastAsia="Times New Roman" w:hAnsi="Times New Roman" w:cs="Times New Roman"/>
                <w:sz w:val="24"/>
                <w:szCs w:val="24"/>
              </w:rPr>
              <w:t xml:space="preserve"> rows</w:t>
            </w:r>
            <w:ins w:id="67" w:author="Eris Mei" w:date="2016-11-01T23:38:00Z">
              <w:r w:rsidR="00316A8D">
                <w:rPr>
                  <w:rFonts w:ascii="Times New Roman" w:eastAsia="Times New Roman" w:hAnsi="Times New Roman" w:cs="Times New Roman"/>
                  <w:sz w:val="24"/>
                  <w:szCs w:val="24"/>
                </w:rPr>
                <w:t xml:space="preserve"> </w:t>
              </w:r>
            </w:ins>
            <w:ins w:id="68" w:author="Eris Mei" w:date="2016-11-01T23:39:00Z">
              <w:r w:rsidR="00316A8D">
                <w:rPr>
                  <w:rFonts w:ascii="Times New Roman" w:eastAsia="Times New Roman" w:hAnsi="Times New Roman" w:cs="Times New Roman"/>
                  <w:sz w:val="24"/>
                  <w:szCs w:val="24"/>
                </w:rPr>
                <w:t>total), and is thus removed from the cleaned data.</w:t>
              </w:r>
            </w:ins>
            <w:del w:id="69" w:author="Eris Mei" w:date="2016-11-01T23:39:00Z">
              <w:r w:rsidRPr="00822C45" w:rsidDel="00316A8D">
                <w:rPr>
                  <w:rFonts w:ascii="Times New Roman" w:eastAsia="Times New Roman" w:hAnsi="Times New Roman" w:cs="Times New Roman"/>
                  <w:sz w:val="24"/>
                  <w:szCs w:val="24"/>
                </w:rPr>
                <w:delText xml:space="preserve"> blank</w:delText>
              </w:r>
            </w:del>
          </w:p>
        </w:tc>
      </w:tr>
      <w:tr w:rsidR="00822C45" w:rsidRPr="00822C45" w14:paraId="6FE50605" w14:textId="77777777" w:rsidTr="00822C45">
        <w:trPr>
          <w:tblCellSpacing w:w="15" w:type="dxa"/>
        </w:trPr>
        <w:tc>
          <w:tcPr>
            <w:tcW w:w="0" w:type="auto"/>
            <w:vAlign w:val="center"/>
            <w:hideMark/>
          </w:tcPr>
          <w:p w14:paraId="3D5E90C7" w14:textId="77777777" w:rsidR="00822C45" w:rsidRPr="00822C45" w:rsidRDefault="00822C45" w:rsidP="00822C45">
            <w:pPr>
              <w:spacing w:after="0" w:line="240" w:lineRule="auto"/>
              <w:rPr>
                <w:rFonts w:ascii="Times New Roman" w:eastAsia="Times New Roman" w:hAnsi="Times New Roman" w:cs="Times New Roman"/>
                <w:sz w:val="24"/>
                <w:szCs w:val="24"/>
              </w:rPr>
            </w:pPr>
          </w:p>
        </w:tc>
      </w:tr>
    </w:tbl>
    <w:p w14:paraId="4024E4F4" w14:textId="77777777" w:rsidR="008E7899" w:rsidRDefault="00822C45">
      <w:r w:rsidRPr="00822C45">
        <w:rPr>
          <w:rFonts w:ascii="Times New Roman" w:eastAsia="Times New Roman" w:hAnsi="Times New Roman" w:cs="Times New Roman"/>
          <w:sz w:val="24"/>
          <w:szCs w:val="24"/>
        </w:rPr>
        <w:t>3) QUANTITATE</w:t>
      </w:r>
      <w:del w:id="70" w:author="Eris Mei" w:date="2016-11-01T23:40:00Z">
        <w:r w:rsidRPr="00822C45" w:rsidDel="00316A8D">
          <w:rPr>
            <w:rFonts w:ascii="Times New Roman" w:eastAsia="Times New Roman" w:hAnsi="Times New Roman" w:cs="Times New Roman"/>
            <w:sz w:val="24"/>
            <w:szCs w:val="24"/>
          </w:rPr>
          <w:delText xml:space="preserve"> --</w:delText>
        </w:r>
      </w:del>
      <w:r w:rsidRPr="00822C45">
        <w:rPr>
          <w:rFonts w:ascii="Times New Roman" w:eastAsia="Times New Roman" w:hAnsi="Times New Roman" w:cs="Times New Roman"/>
          <w:sz w:val="24"/>
          <w:szCs w:val="24"/>
        </w:rPr>
        <w:t xml:space="preserve"> </w:t>
      </w:r>
      <w:ins w:id="71" w:author="Eris Mei" w:date="2016-11-01T23:40:00Z">
        <w:r w:rsidR="00316A8D">
          <w:rPr>
            <w:rFonts w:ascii="Times New Roman" w:eastAsia="Times New Roman" w:hAnsi="Times New Roman" w:cs="Times New Roman"/>
            <w:sz w:val="24"/>
            <w:szCs w:val="24"/>
          </w:rPr>
          <w:t>is blank for</w:t>
        </w:r>
        <w:r w:rsidR="00316A8D" w:rsidRPr="00822C45">
          <w:rPr>
            <w:rFonts w:ascii="Times New Roman" w:eastAsia="Times New Roman" w:hAnsi="Times New Roman" w:cs="Times New Roman"/>
            <w:sz w:val="24"/>
            <w:szCs w:val="24"/>
          </w:rPr>
          <w:t xml:space="preserve"> </w:t>
        </w:r>
      </w:ins>
      <w:r w:rsidRPr="00822C45">
        <w:rPr>
          <w:rFonts w:ascii="Times New Roman" w:eastAsia="Times New Roman" w:hAnsi="Times New Roman" w:cs="Times New Roman"/>
          <w:sz w:val="24"/>
          <w:szCs w:val="24"/>
        </w:rPr>
        <w:t xml:space="preserve">all rows </w:t>
      </w:r>
      <w:del w:id="72" w:author="Eris Mei" w:date="2016-11-01T23:40:00Z">
        <w:r w:rsidRPr="00822C45" w:rsidDel="00316A8D">
          <w:rPr>
            <w:rFonts w:ascii="Times New Roman" w:eastAsia="Times New Roman" w:hAnsi="Times New Roman" w:cs="Times New Roman"/>
            <w:sz w:val="24"/>
            <w:szCs w:val="24"/>
          </w:rPr>
          <w:delText>i.e</w:delText>
        </w:r>
      </w:del>
      <w:proofErr w:type="gramStart"/>
      <w:ins w:id="73" w:author="Eris Mei" w:date="2016-11-01T23:40:00Z">
        <w:r w:rsidR="00316A8D">
          <w:rPr>
            <w:rFonts w:ascii="Times New Roman" w:eastAsia="Times New Roman" w:hAnsi="Times New Roman" w:cs="Times New Roman"/>
            <w:sz w:val="24"/>
            <w:szCs w:val="24"/>
          </w:rPr>
          <w:t>(</w:t>
        </w:r>
      </w:ins>
      <w:r w:rsidRPr="00822C45">
        <w:rPr>
          <w:rFonts w:ascii="Times New Roman" w:eastAsia="Times New Roman" w:hAnsi="Times New Roman" w:cs="Times New Roman"/>
          <w:sz w:val="24"/>
          <w:szCs w:val="24"/>
        </w:rPr>
        <w:t xml:space="preserve"> 38792</w:t>
      </w:r>
      <w:proofErr w:type="gramEnd"/>
      <w:r w:rsidRPr="00822C45">
        <w:rPr>
          <w:rFonts w:ascii="Times New Roman" w:eastAsia="Times New Roman" w:hAnsi="Times New Roman" w:cs="Times New Roman"/>
          <w:sz w:val="24"/>
          <w:szCs w:val="24"/>
        </w:rPr>
        <w:t xml:space="preserve"> rows </w:t>
      </w:r>
      <w:ins w:id="74" w:author="Eris Mei" w:date="2016-11-01T23:40:00Z">
        <w:r w:rsidR="00316A8D">
          <w:rPr>
            <w:rFonts w:ascii="Times New Roman" w:eastAsia="Times New Roman" w:hAnsi="Times New Roman" w:cs="Times New Roman"/>
            <w:sz w:val="24"/>
            <w:szCs w:val="24"/>
          </w:rPr>
          <w:t>total), and is thus removed from the cleaned data.</w:t>
        </w:r>
      </w:ins>
      <w:del w:id="75" w:author="Eris Mei" w:date="2016-11-01T23:40:00Z">
        <w:r w:rsidRPr="00822C45" w:rsidDel="00316A8D">
          <w:rPr>
            <w:rFonts w:ascii="Times New Roman" w:eastAsia="Times New Roman" w:hAnsi="Times New Roman" w:cs="Times New Roman"/>
            <w:sz w:val="24"/>
            <w:szCs w:val="24"/>
          </w:rPr>
          <w:delText>blank</w:delText>
        </w:r>
      </w:del>
    </w:p>
    <w:sectPr w:rsidR="008E789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Eris Mei" w:date="2016-11-01T23:22:00Z" w:initials="EM">
    <w:p w14:paraId="07ABC537" w14:textId="77777777" w:rsidR="00822C45" w:rsidRDefault="00822C45">
      <w:pPr>
        <w:pStyle w:val="CommentText"/>
      </w:pPr>
      <w:r>
        <w:rPr>
          <w:rStyle w:val="CommentReference"/>
        </w:rPr>
        <w:annotationRef/>
      </w:r>
      <w:r>
        <w:t>Is this from the Apples data exported via Access or the total Samples txt. I think it may be helpful to be more clear on that here. And the year may be removed if we did it for multiple years to make it a general year neutral instruction?</w:t>
      </w:r>
    </w:p>
  </w:comment>
  <w:comment w:id="24" w:author="Eris Mei" w:date="2016-11-01T23:26:00Z" w:initials="EM">
    <w:p w14:paraId="63B9964F" w14:textId="77777777" w:rsidR="00822C45" w:rsidRDefault="00822C45">
      <w:pPr>
        <w:pStyle w:val="CommentText"/>
      </w:pPr>
      <w:r>
        <w:rPr>
          <w:rStyle w:val="CommentReference"/>
        </w:rPr>
        <w:annotationRef/>
      </w:r>
      <w:r w:rsidR="00AA226E">
        <w:rPr>
          <w:rStyle w:val="CommentReference"/>
        </w:rPr>
        <w:t xml:space="preserve">I’m actually quite baffled by what the USDA used this variable for. Since as you mentioned, we already have </w:t>
      </w:r>
      <w:proofErr w:type="spellStart"/>
      <w:r w:rsidR="00AA226E">
        <w:rPr>
          <w:rStyle w:val="CommentReference"/>
        </w:rPr>
        <w:t>sample_PK</w:t>
      </w:r>
      <w:proofErr w:type="spellEnd"/>
      <w:r w:rsidR="00AA226E">
        <w:rPr>
          <w:rStyle w:val="CommentReference"/>
        </w:rPr>
        <w:t xml:space="preserve"> as an unique identifier… Suggesting a slight rephrasing.</w:t>
      </w:r>
    </w:p>
  </w:comment>
  <w:comment w:id="42" w:author="Eris Mei" w:date="2016-11-01T23:34:00Z" w:initials="EM">
    <w:p w14:paraId="61C851E7" w14:textId="77777777" w:rsidR="00AA226E" w:rsidRDefault="00AA226E">
      <w:pPr>
        <w:pStyle w:val="CommentText"/>
      </w:pPr>
      <w:r>
        <w:rPr>
          <w:rStyle w:val="CommentReference"/>
        </w:rPr>
        <w:annotationRef/>
      </w:r>
      <w:r>
        <w:t>?</w:t>
      </w:r>
    </w:p>
  </w:comment>
  <w:comment w:id="51" w:author="Eris Mei" w:date="2016-11-01T23:41:00Z" w:initials="EM">
    <w:p w14:paraId="5CFAF8C3" w14:textId="77777777" w:rsidR="00316A8D" w:rsidRDefault="00316A8D">
      <w:pPr>
        <w:pStyle w:val="CommentText"/>
      </w:pPr>
      <w:r>
        <w:rPr>
          <w:rStyle w:val="CommentReference"/>
        </w:rPr>
        <w:annotationRef/>
      </w:r>
      <w:r>
        <w:t xml:space="preserve">We may have to either add the numbers in for the 2004 data for both Samples and Results since we are using them as well, or replicate these explanations for 2004 with the corresponding </w:t>
      </w:r>
      <w:r>
        <w:t>numbers.</w:t>
      </w:r>
      <w:bookmarkStart w:id="52" w:name="_GoBack"/>
      <w:bookmarkEnd w:id="52"/>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ABC537" w15:done="0"/>
  <w15:commentEx w15:paraId="63B9964F" w15:done="0"/>
  <w15:commentEx w15:paraId="61C851E7" w15:done="0"/>
  <w15:commentEx w15:paraId="5CFAF8C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s Mei">
    <w15:presenceInfo w15:providerId="Windows Live" w15:userId="7daf2e2a72310c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C45"/>
    <w:rsid w:val="00316A8D"/>
    <w:rsid w:val="00822C45"/>
    <w:rsid w:val="008E7899"/>
    <w:rsid w:val="00AA2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D190D"/>
  <w15:chartTrackingRefBased/>
  <w15:docId w15:val="{F9B0F080-EC04-44D0-8F0A-D3ABC0F2B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2C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2C45"/>
    <w:rPr>
      <w:rFonts w:ascii="Segoe UI" w:hAnsi="Segoe UI" w:cs="Segoe UI"/>
      <w:sz w:val="18"/>
      <w:szCs w:val="18"/>
    </w:rPr>
  </w:style>
  <w:style w:type="character" w:styleId="CommentReference">
    <w:name w:val="annotation reference"/>
    <w:basedOn w:val="DefaultParagraphFont"/>
    <w:uiPriority w:val="99"/>
    <w:semiHidden/>
    <w:unhideWhenUsed/>
    <w:rsid w:val="00822C45"/>
    <w:rPr>
      <w:sz w:val="16"/>
      <w:szCs w:val="16"/>
    </w:rPr>
  </w:style>
  <w:style w:type="paragraph" w:styleId="CommentText">
    <w:name w:val="annotation text"/>
    <w:basedOn w:val="Normal"/>
    <w:link w:val="CommentTextChar"/>
    <w:uiPriority w:val="99"/>
    <w:semiHidden/>
    <w:unhideWhenUsed/>
    <w:rsid w:val="00822C45"/>
    <w:pPr>
      <w:spacing w:line="240" w:lineRule="auto"/>
    </w:pPr>
    <w:rPr>
      <w:sz w:val="20"/>
      <w:szCs w:val="20"/>
    </w:rPr>
  </w:style>
  <w:style w:type="character" w:customStyle="1" w:styleId="CommentTextChar">
    <w:name w:val="Comment Text Char"/>
    <w:basedOn w:val="DefaultParagraphFont"/>
    <w:link w:val="CommentText"/>
    <w:uiPriority w:val="99"/>
    <w:semiHidden/>
    <w:rsid w:val="00822C45"/>
    <w:rPr>
      <w:sz w:val="20"/>
      <w:szCs w:val="20"/>
    </w:rPr>
  </w:style>
  <w:style w:type="paragraph" w:styleId="CommentSubject">
    <w:name w:val="annotation subject"/>
    <w:basedOn w:val="CommentText"/>
    <w:next w:val="CommentText"/>
    <w:link w:val="CommentSubjectChar"/>
    <w:uiPriority w:val="99"/>
    <w:semiHidden/>
    <w:unhideWhenUsed/>
    <w:rsid w:val="00822C45"/>
    <w:rPr>
      <w:b/>
      <w:bCs/>
    </w:rPr>
  </w:style>
  <w:style w:type="character" w:customStyle="1" w:styleId="CommentSubjectChar">
    <w:name w:val="Comment Subject Char"/>
    <w:basedOn w:val="CommentTextChar"/>
    <w:link w:val="CommentSubject"/>
    <w:uiPriority w:val="99"/>
    <w:semiHidden/>
    <w:rsid w:val="00822C45"/>
    <w:rPr>
      <w:b/>
      <w:bCs/>
      <w:sz w:val="20"/>
      <w:szCs w:val="20"/>
    </w:rPr>
  </w:style>
  <w:style w:type="paragraph" w:styleId="ListParagraph">
    <w:name w:val="List Paragraph"/>
    <w:basedOn w:val="Normal"/>
    <w:uiPriority w:val="34"/>
    <w:qFormat/>
    <w:rsid w:val="00822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375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Eris Mei</dc:creator>
  <cp:keywords/>
  <dc:description/>
  <cp:lastModifiedBy>Eris Mei</cp:lastModifiedBy>
  <cp:revision>1</cp:revision>
  <dcterms:created xsi:type="dcterms:W3CDTF">2016-11-02T03:17:00Z</dcterms:created>
  <dcterms:modified xsi:type="dcterms:W3CDTF">2016-11-02T03:45:00Z</dcterms:modified>
</cp:coreProperties>
</file>