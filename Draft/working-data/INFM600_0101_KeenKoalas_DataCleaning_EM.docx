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lang w:eastAsia="zh-CN"/>
        </w:rPr>
        <w:id w:val="488525652"/>
        <w:docPartObj>
          <w:docPartGallery w:val="Cover Pages"/>
          <w:docPartUnique/>
        </w:docPartObj>
      </w:sdtPr>
      <w:sdtEndPr>
        <w:rPr>
          <w:rFonts w:ascii="Times New Roman" w:hAnsi="Times New Roman" w:cs="Times New Roman"/>
          <w:b/>
          <w:sz w:val="22"/>
        </w:rPr>
      </w:sdtEndPr>
      <w:sdtContent>
        <w:p w:rsidR="009C732B" w:rsidRDefault="009C732B" w:rsidP="00FE7473">
          <w:pPr>
            <w:pStyle w:val="NoSpacing"/>
            <w:jc w:val="both"/>
            <w:rPr>
              <w:sz w:val="2"/>
            </w:rPr>
          </w:pPr>
        </w:p>
        <w:p w:rsidR="009C732B" w:rsidRDefault="009C732B" w:rsidP="00FE7473">
          <w:pPr>
            <w:jc w:val="both"/>
          </w:pP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Title"/>
                                  <w:tag w:val=""/>
                                  <w:id w:val="-11094310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C732B" w:rsidRDefault="003D05E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sz w:val="64"/>
                                        <w:szCs w:val="64"/>
                                      </w:rPr>
                                      <w:t>Data CLeaning Report</w:t>
                                    </w:r>
                                  </w:p>
                                </w:sdtContent>
                              </w:sdt>
                              <w:p w:rsidR="009C732B" w:rsidRDefault="009C732B">
                                <w:pPr>
                                  <w:pStyle w:val="NoSpacing"/>
                                  <w:spacing w:before="120"/>
                                  <w:rPr>
                                    <w:color w:val="5B9BD5" w:themeColor="accent1"/>
                                    <w:sz w:val="36"/>
                                    <w:szCs w:val="36"/>
                                  </w:rPr>
                                </w:pPr>
                              </w:p>
                              <w:p w:rsidR="009C732B" w:rsidRDefault="009C73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sz w:val="64"/>
                              <w:szCs w:val="64"/>
                            </w:rPr>
                            <w:alias w:val="Title"/>
                            <w:tag w:val=""/>
                            <w:id w:val="-11094310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C732B" w:rsidRDefault="003D05E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sz w:val="64"/>
                                  <w:szCs w:val="64"/>
                                </w:rPr>
                                <w:t>Data CLeaning Report</w:t>
                              </w:r>
                            </w:p>
                          </w:sdtContent>
                        </w:sdt>
                        <w:p w:rsidR="009C732B" w:rsidRDefault="009C732B">
                          <w:pPr>
                            <w:pStyle w:val="NoSpacing"/>
                            <w:spacing w:before="120"/>
                            <w:rPr>
                              <w:color w:val="5B9BD5" w:themeColor="accent1"/>
                              <w:sz w:val="36"/>
                              <w:szCs w:val="36"/>
                            </w:rPr>
                          </w:pPr>
                        </w:p>
                        <w:p w:rsidR="009C732B" w:rsidRDefault="009C732B"/>
                      </w:txbxContent>
                    </v:textbox>
                    <w10:wrap anchorx="page" anchory="margin"/>
                  </v:shape>
                </w:pict>
              </mc:Fallback>
            </mc:AlternateContent>
          </w:r>
        </w:p>
        <w:p w:rsidR="009C732B" w:rsidRDefault="009C732B" w:rsidP="00FE7473">
          <w:pPr>
            <w:jc w:val="both"/>
            <w:rPr>
              <w:rFonts w:ascii="Times New Roman" w:hAnsi="Times New Roman" w:cs="Times New Roman"/>
              <w:b/>
            </w:rPr>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margin">
                      <wp:posOffset>6614933</wp:posOffset>
                    </wp:positionV>
                    <wp:extent cx="5943600" cy="1612024"/>
                    <wp:effectExtent l="0" t="0" r="0" b="7620"/>
                    <wp:wrapNone/>
                    <wp:docPr id="69" name="Text Box 69"/>
                    <wp:cNvGraphicFramePr/>
                    <a:graphic xmlns:a="http://schemas.openxmlformats.org/drawingml/2006/main">
                      <a:graphicData uri="http://schemas.microsoft.com/office/word/2010/wordprocessingShape">
                        <wps:wsp>
                          <wps:cNvSpPr txBox="1"/>
                          <wps:spPr>
                            <a:xfrm>
                              <a:off x="0" y="0"/>
                              <a:ext cx="5943600" cy="16120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732B" w:rsidRDefault="009C732B" w:rsidP="004F2073">
                                <w:pPr>
                                  <w:pStyle w:val="NoSpacing"/>
                                  <w:ind w:left="4320"/>
                                  <w:rPr>
                                    <w:sz w:val="36"/>
                                    <w:szCs w:val="36"/>
                                  </w:rPr>
                                </w:pPr>
                                <w:r>
                                  <w:rPr>
                                    <w:sz w:val="36"/>
                                    <w:szCs w:val="36"/>
                                  </w:rPr>
                                  <w:t>Keen Koalas – Nautical Narwhals</w:t>
                                </w:r>
                              </w:p>
                              <w:p w:rsidR="009C732B" w:rsidRDefault="009C732B" w:rsidP="004F2073">
                                <w:pPr>
                                  <w:pStyle w:val="NoSpacing"/>
                                  <w:ind w:left="4320"/>
                                  <w:rPr>
                                    <w:sz w:val="36"/>
                                    <w:szCs w:val="36"/>
                                  </w:rPr>
                                </w:pPr>
                                <w:r w:rsidRPr="009C732B">
                                  <w:rPr>
                                    <w:sz w:val="36"/>
                                    <w:szCs w:val="36"/>
                                  </w:rPr>
                                  <w:t>INFM</w:t>
                                </w:r>
                                <w:r>
                                  <w:rPr>
                                    <w:sz w:val="36"/>
                                    <w:szCs w:val="36"/>
                                  </w:rPr>
                                  <w:t>600 - Section 0101</w:t>
                                </w:r>
                              </w:p>
                              <w:p w:rsidR="004F2073" w:rsidRPr="004F2073" w:rsidRDefault="004F2073" w:rsidP="004F2073">
                                <w:pPr>
                                  <w:pStyle w:val="NoSpacing"/>
                                  <w:ind w:left="5040"/>
                                  <w:rPr>
                                    <w:sz w:val="28"/>
                                    <w:szCs w:val="28"/>
                                  </w:rPr>
                                </w:pPr>
                                <w:r w:rsidRPr="004F2073">
                                  <w:rPr>
                                    <w:sz w:val="28"/>
                                    <w:szCs w:val="28"/>
                                  </w:rPr>
                                  <w:t xml:space="preserve">Saba </w:t>
                                </w:r>
                                <w:proofErr w:type="spellStart"/>
                                <w:r w:rsidRPr="004F2073">
                                  <w:rPr>
                                    <w:sz w:val="28"/>
                                    <w:szCs w:val="28"/>
                                  </w:rPr>
                                  <w:t>Aldughaither</w:t>
                                </w:r>
                                <w:proofErr w:type="spellEnd"/>
                              </w:p>
                              <w:p w:rsidR="004F2073" w:rsidRPr="004F2073" w:rsidRDefault="004F2073" w:rsidP="004F2073">
                                <w:pPr>
                                  <w:pStyle w:val="NoSpacing"/>
                                  <w:ind w:left="5040"/>
                                  <w:rPr>
                                    <w:sz w:val="28"/>
                                    <w:szCs w:val="28"/>
                                  </w:rPr>
                                </w:pPr>
                                <w:proofErr w:type="spellStart"/>
                                <w:r w:rsidRPr="004F2073">
                                  <w:rPr>
                                    <w:sz w:val="28"/>
                                    <w:szCs w:val="28"/>
                                  </w:rPr>
                                  <w:t>Mayuresh</w:t>
                                </w:r>
                                <w:proofErr w:type="spellEnd"/>
                                <w:r w:rsidRPr="004F2073">
                                  <w:rPr>
                                    <w:sz w:val="28"/>
                                    <w:szCs w:val="28"/>
                                  </w:rPr>
                                  <w:t xml:space="preserve"> </w:t>
                                </w:r>
                                <w:proofErr w:type="spellStart"/>
                                <w:r w:rsidRPr="004F2073">
                                  <w:rPr>
                                    <w:sz w:val="28"/>
                                    <w:szCs w:val="28"/>
                                  </w:rPr>
                                  <w:t>Amdekar</w:t>
                                </w:r>
                                <w:proofErr w:type="spellEnd"/>
                              </w:p>
                              <w:p w:rsidR="004F2073" w:rsidRPr="004F2073" w:rsidRDefault="004F2073" w:rsidP="004F2073">
                                <w:pPr>
                                  <w:pStyle w:val="NoSpacing"/>
                                  <w:ind w:left="5040"/>
                                  <w:rPr>
                                    <w:sz w:val="28"/>
                                    <w:szCs w:val="28"/>
                                  </w:rPr>
                                </w:pPr>
                                <w:r w:rsidRPr="004F2073">
                                  <w:rPr>
                                    <w:sz w:val="28"/>
                                    <w:szCs w:val="28"/>
                                  </w:rPr>
                                  <w:t>Eris Mei</w:t>
                                </w:r>
                              </w:p>
                              <w:p w:rsidR="004F2073" w:rsidRPr="004F2073" w:rsidRDefault="004F2073" w:rsidP="004F2073">
                                <w:pPr>
                                  <w:pStyle w:val="NoSpacing"/>
                                  <w:ind w:left="5040"/>
                                  <w:rPr>
                                    <w:color w:val="5B9BD5" w:themeColor="accent1"/>
                                    <w:sz w:val="28"/>
                                    <w:szCs w:val="28"/>
                                  </w:rPr>
                                </w:pPr>
                                <w:r w:rsidRPr="004F2073">
                                  <w:rPr>
                                    <w:sz w:val="28"/>
                                    <w:szCs w:val="28"/>
                                  </w:rPr>
                                  <w:t>Himanshu Sawant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416.8pt;margin-top:520.85pt;width:468pt;height:126.95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" filled="f" stroked="f" strokeweight=".5pt">
                    <v:textbox inset="0,0,0,0">
                      <w:txbxContent>
                        <w:p w:rsidR="009C732B" w:rsidRDefault="009C732B" w:rsidP="004F2073">
                          <w:pPr>
                            <w:pStyle w:val="NoSpacing"/>
                            <w:ind w:left="4320"/>
                            <w:rPr>
                              <w:sz w:val="36"/>
                              <w:szCs w:val="36"/>
                            </w:rPr>
                          </w:pPr>
                          <w:r>
                            <w:rPr>
                              <w:sz w:val="36"/>
                              <w:szCs w:val="36"/>
                            </w:rPr>
                            <w:t>Keen Koalas – Nautical Narwhals</w:t>
                          </w:r>
                        </w:p>
                        <w:p w:rsidR="009C732B" w:rsidRDefault="009C732B" w:rsidP="004F2073">
                          <w:pPr>
                            <w:pStyle w:val="NoSpacing"/>
                            <w:ind w:left="4320"/>
                            <w:rPr>
                              <w:sz w:val="36"/>
                              <w:szCs w:val="36"/>
                            </w:rPr>
                          </w:pPr>
                          <w:r w:rsidRPr="009C732B">
                            <w:rPr>
                              <w:sz w:val="36"/>
                              <w:szCs w:val="36"/>
                            </w:rPr>
                            <w:t>INFM</w:t>
                          </w:r>
                          <w:r>
                            <w:rPr>
                              <w:sz w:val="36"/>
                              <w:szCs w:val="36"/>
                            </w:rPr>
                            <w:t>600 - Section 0101</w:t>
                          </w:r>
                        </w:p>
                        <w:p w:rsidR="004F2073" w:rsidRPr="004F2073" w:rsidRDefault="004F2073" w:rsidP="004F2073">
                          <w:pPr>
                            <w:pStyle w:val="NoSpacing"/>
                            <w:ind w:left="5040"/>
                            <w:rPr>
                              <w:sz w:val="28"/>
                              <w:szCs w:val="28"/>
                            </w:rPr>
                          </w:pPr>
                          <w:r w:rsidRPr="004F2073">
                            <w:rPr>
                              <w:sz w:val="28"/>
                              <w:szCs w:val="28"/>
                            </w:rPr>
                            <w:t>Saba Aldughaither</w:t>
                          </w:r>
                        </w:p>
                        <w:p w:rsidR="004F2073" w:rsidRPr="004F2073" w:rsidRDefault="004F2073" w:rsidP="004F2073">
                          <w:pPr>
                            <w:pStyle w:val="NoSpacing"/>
                            <w:ind w:left="5040"/>
                            <w:rPr>
                              <w:sz w:val="28"/>
                              <w:szCs w:val="28"/>
                            </w:rPr>
                          </w:pPr>
                          <w:r w:rsidRPr="004F2073">
                            <w:rPr>
                              <w:sz w:val="28"/>
                              <w:szCs w:val="28"/>
                            </w:rPr>
                            <w:t>Mayuresh Amdekar</w:t>
                          </w:r>
                        </w:p>
                        <w:p w:rsidR="004F2073" w:rsidRPr="004F2073" w:rsidRDefault="004F2073" w:rsidP="004F2073">
                          <w:pPr>
                            <w:pStyle w:val="NoSpacing"/>
                            <w:ind w:left="5040"/>
                            <w:rPr>
                              <w:sz w:val="28"/>
                              <w:szCs w:val="28"/>
                            </w:rPr>
                          </w:pPr>
                          <w:r w:rsidRPr="004F2073">
                            <w:rPr>
                              <w:sz w:val="28"/>
                              <w:szCs w:val="28"/>
                            </w:rPr>
                            <w:t>Eris Mei</w:t>
                          </w:r>
                        </w:p>
                        <w:p w:rsidR="004F2073" w:rsidRPr="004F2073" w:rsidRDefault="004F2073" w:rsidP="004F2073">
                          <w:pPr>
                            <w:pStyle w:val="NoSpacing"/>
                            <w:ind w:left="5040"/>
                            <w:rPr>
                              <w:color w:val="5B9BD5" w:themeColor="accent1"/>
                              <w:sz w:val="28"/>
                              <w:szCs w:val="28"/>
                            </w:rPr>
                          </w:pPr>
                          <w:r w:rsidRPr="004F2073">
                            <w:rPr>
                              <w:sz w:val="28"/>
                              <w:szCs w:val="28"/>
                            </w:rPr>
                            <w:t>Himanshu Sawant</w:t>
                          </w:r>
                        </w:p>
                      </w:txbxContent>
                    </v:textbox>
                    <w10:wrap anchorx="margin" anchory="margin"/>
                  </v:shape>
                </w:pict>
              </mc:Fallback>
            </mc:AlternateContent>
          </w:r>
          <w:r>
            <w:rPr>
              <w:rFonts w:ascii="Times New Roman" w:hAnsi="Times New Roman" w:cs="Times New Roman"/>
              <w:b/>
            </w:rPr>
            <w:br w:type="page"/>
          </w:r>
        </w:p>
      </w:sdtContent>
    </w:sdt>
    <w:p w:rsidR="002924CF" w:rsidRDefault="002924CF" w:rsidP="00FE7473">
      <w:pPr>
        <w:spacing w:after="0" w:line="360" w:lineRule="auto"/>
        <w:jc w:val="both"/>
        <w:rPr>
          <w:rFonts w:ascii="Times New Roman" w:hAnsi="Times New Roman" w:cs="Times New Roman"/>
          <w:b/>
          <w:sz w:val="24"/>
        </w:rPr>
      </w:pPr>
      <w:r>
        <w:rPr>
          <w:rFonts w:ascii="Times New Roman" w:hAnsi="Times New Roman" w:cs="Times New Roman"/>
          <w:b/>
          <w:sz w:val="24"/>
        </w:rPr>
        <w:lastRenderedPageBreak/>
        <w:t>Data Source:</w:t>
      </w:r>
    </w:p>
    <w:p w:rsidR="002924CF" w:rsidRDefault="002924CF" w:rsidP="00AF1222">
      <w:pPr>
        <w:spacing w:after="0" w:line="360" w:lineRule="auto"/>
        <w:jc w:val="both"/>
        <w:rPr>
          <w:rFonts w:ascii="Times New Roman" w:hAnsi="Times New Roman" w:cs="Times New Roman"/>
        </w:rPr>
      </w:pPr>
      <w:r>
        <w:rPr>
          <w:rFonts w:ascii="Times New Roman" w:hAnsi="Times New Roman" w:cs="Times New Roman"/>
        </w:rPr>
        <w:t>The Pesticides Data Program (PDP) is a national pesticide residue monitoring program</w:t>
      </w:r>
      <w:ins w:id="0" w:author="Eris Mei" w:date="2016-11-02T20:41:00Z">
        <w:r w:rsidR="00917C96">
          <w:rPr>
            <w:rFonts w:ascii="Times New Roman" w:hAnsi="Times New Roman" w:cs="Times New Roman"/>
          </w:rPr>
          <w:t>,</w:t>
        </w:r>
      </w:ins>
      <w:r w:rsidR="00BB05F7">
        <w:rPr>
          <w:rFonts w:ascii="Times New Roman" w:hAnsi="Times New Roman" w:cs="Times New Roman"/>
        </w:rPr>
        <w:t xml:space="preserve"> which is implemented by United States Department of Agriculture</w:t>
      </w:r>
      <w:ins w:id="1" w:author="Eris Mei" w:date="2016-11-02T20:41:00Z">
        <w:r w:rsidR="00917C96">
          <w:rPr>
            <w:rFonts w:ascii="Times New Roman" w:hAnsi="Times New Roman" w:cs="Times New Roman"/>
          </w:rPr>
          <w:t>,</w:t>
        </w:r>
      </w:ins>
      <w:r w:rsidR="00BB05F7">
        <w:rPr>
          <w:rFonts w:ascii="Times New Roman" w:hAnsi="Times New Roman" w:cs="Times New Roman"/>
        </w:rPr>
        <w:t xml:space="preserve"> </w:t>
      </w:r>
      <w:r>
        <w:rPr>
          <w:rFonts w:ascii="Times New Roman" w:hAnsi="Times New Roman" w:cs="Times New Roman"/>
        </w:rPr>
        <w:t xml:space="preserve">and </w:t>
      </w:r>
      <w:r w:rsidR="00BB05F7">
        <w:rPr>
          <w:rFonts w:ascii="Times New Roman" w:hAnsi="Times New Roman" w:cs="Times New Roman"/>
        </w:rPr>
        <w:t xml:space="preserve">it </w:t>
      </w:r>
      <w:r>
        <w:rPr>
          <w:rFonts w:ascii="Times New Roman" w:hAnsi="Times New Roman" w:cs="Times New Roman"/>
        </w:rPr>
        <w:t>produces the most comprehensive pesticide residue database in the U.S. This dataset contains PDP sampling and residue testing data and results along with file layouts and reference lists</w:t>
      </w:r>
      <w:r w:rsidR="00D81D61">
        <w:rPr>
          <w:rFonts w:ascii="Times New Roman" w:hAnsi="Times New Roman" w:cs="Times New Roman"/>
        </w:rPr>
        <w:t xml:space="preserve"> that can be used to interpret the standardized codes used in the PDP dataset.</w:t>
      </w:r>
      <w:r w:rsidR="00BB05F7">
        <w:rPr>
          <w:rFonts w:ascii="Times New Roman" w:hAnsi="Times New Roman" w:cs="Times New Roman"/>
        </w:rPr>
        <w:t xml:space="preserve"> </w:t>
      </w:r>
      <w:r w:rsidR="00A06B4A">
        <w:rPr>
          <w:rFonts w:ascii="Times New Roman" w:hAnsi="Times New Roman" w:cs="Times New Roman"/>
        </w:rPr>
        <w:t>The</w:t>
      </w:r>
      <w:r w:rsidR="00BB05F7">
        <w:rPr>
          <w:rFonts w:ascii="Times New Roman" w:hAnsi="Times New Roman" w:cs="Times New Roman"/>
        </w:rPr>
        <w:t xml:space="preserve"> dataset contains the data for the years ranging from 1992-2014. </w:t>
      </w:r>
      <w:r w:rsidR="00AF1222">
        <w:rPr>
          <w:rFonts w:ascii="Times New Roman" w:hAnsi="Times New Roman" w:cs="Times New Roman"/>
        </w:rPr>
        <w:t>The Agricultural marketing service</w:t>
      </w:r>
      <w:r w:rsidR="00FB05E8">
        <w:rPr>
          <w:rFonts w:ascii="Times New Roman" w:hAnsi="Times New Roman" w:cs="Times New Roman"/>
        </w:rPr>
        <w:t xml:space="preserve"> has tested</w:t>
      </w:r>
      <w:r w:rsidR="00AF1222" w:rsidRPr="006E746F">
        <w:rPr>
          <w:rFonts w:ascii="Times New Roman" w:hAnsi="Times New Roman" w:cs="Times New Roman"/>
        </w:rPr>
        <w:t xml:space="preserve"> for pesticide residue on over ten thousand samples of agricultural goods sold in the U</w:t>
      </w:r>
      <w:r w:rsidR="00AF1222">
        <w:rPr>
          <w:rFonts w:ascii="Times New Roman" w:hAnsi="Times New Roman" w:cs="Times New Roman"/>
        </w:rPr>
        <w:t>.</w:t>
      </w:r>
      <w:r w:rsidR="00AF1222" w:rsidRPr="006E746F">
        <w:rPr>
          <w:rFonts w:ascii="Times New Roman" w:hAnsi="Times New Roman" w:cs="Times New Roman"/>
        </w:rPr>
        <w:t>S every year. These datasets include details such as where and when the item samples were collected, the types of processing the products had undergone, the types and amounts of residue, and whether the products had organic or pesticide-free claims.</w:t>
      </w:r>
      <w:r w:rsidR="00AF1222">
        <w:rPr>
          <w:rFonts w:ascii="Times New Roman" w:hAnsi="Times New Roman" w:cs="Times New Roman"/>
        </w:rPr>
        <w:t xml:space="preserve"> </w:t>
      </w:r>
      <w:r w:rsidR="00D81D61">
        <w:rPr>
          <w:rFonts w:ascii="Times New Roman" w:hAnsi="Times New Roman" w:cs="Times New Roman"/>
        </w:rPr>
        <w:t xml:space="preserve">The monitoring program division administers PDP activities, including the sampling, testing, and reporting of pesticide residues on agricultural commodities in the U.S. food supply, with an emphasis on those commodities highly consumed by infants and children. The program is implemented through cooperation with state agriculture departments and other federal agencies. </w:t>
      </w:r>
    </w:p>
    <w:p w:rsidR="00BB05F7" w:rsidRDefault="00BB05F7" w:rsidP="00FE7473">
      <w:pPr>
        <w:spacing w:after="0" w:line="360" w:lineRule="auto"/>
        <w:jc w:val="both"/>
        <w:rPr>
          <w:rFonts w:ascii="Times New Roman" w:hAnsi="Times New Roman" w:cs="Times New Roman"/>
        </w:rPr>
      </w:pPr>
      <w:r>
        <w:rPr>
          <w:rFonts w:ascii="Times New Roman" w:hAnsi="Times New Roman" w:cs="Times New Roman"/>
        </w:rPr>
        <w:t>Dataset Citation:</w:t>
      </w:r>
    </w:p>
    <w:p w:rsidR="00A06B4A" w:rsidRDefault="00BB05F7" w:rsidP="00BB05F7">
      <w:pPr>
        <w:spacing w:after="0" w:line="360" w:lineRule="auto"/>
        <w:rPr>
          <w:rFonts w:ascii="Times New Roman" w:hAnsi="Times New Roman" w:cs="Times New Roman"/>
        </w:rPr>
      </w:pPr>
      <w:r w:rsidRPr="00BB05F7">
        <w:rPr>
          <w:rFonts w:ascii="Times New Roman" w:hAnsi="Times New Roman" w:cs="Times New Roman"/>
        </w:rPr>
        <w:t xml:space="preserve">United States Department of Agriculture, Agricultural Marketing Service. (2016). PDP Databases, 1992-2014. [ZIP archives with data files]. Retrieved September </w:t>
      </w:r>
      <w:del w:id="2" w:author="Eris Mei" w:date="2016-11-02T20:46:00Z">
        <w:r w:rsidRPr="00BB05F7" w:rsidDel="00917C96">
          <w:rPr>
            <w:rFonts w:ascii="Times New Roman" w:hAnsi="Times New Roman" w:cs="Times New Roman"/>
          </w:rPr>
          <w:delText>9</w:delText>
        </w:r>
      </w:del>
      <w:ins w:id="3" w:author="Eris Mei" w:date="2016-11-02T20:46:00Z">
        <w:r w:rsidR="00917C96">
          <w:rPr>
            <w:rFonts w:ascii="Times New Roman" w:hAnsi="Times New Roman" w:cs="Times New Roman"/>
          </w:rPr>
          <w:t>26</w:t>
        </w:r>
      </w:ins>
      <w:r w:rsidRPr="00BB05F7">
        <w:rPr>
          <w:rFonts w:ascii="Times New Roman" w:hAnsi="Times New Roman" w:cs="Times New Roman"/>
        </w:rPr>
        <w:t xml:space="preserve">, 2016, from: </w:t>
      </w:r>
      <w:hyperlink r:id="rId8" w:history="1">
        <w:r w:rsidRPr="00BB05F7">
          <w:rPr>
            <w:rStyle w:val="Hyperlink"/>
            <w:rFonts w:ascii="Times New Roman" w:hAnsi="Times New Roman" w:cs="Times New Roman"/>
          </w:rPr>
          <w:t>https://www.ams.usda.gov/datasets/pdp/pdpdata</w:t>
        </w:r>
      </w:hyperlink>
    </w:p>
    <w:p w:rsidR="00AF1222" w:rsidRDefault="00AF1222" w:rsidP="00BB05F7">
      <w:pPr>
        <w:spacing w:after="0" w:line="360" w:lineRule="auto"/>
        <w:rPr>
          <w:rFonts w:ascii="Times New Roman" w:hAnsi="Times New Roman" w:cs="Times New Roman"/>
        </w:rPr>
      </w:pPr>
    </w:p>
    <w:p w:rsidR="00AF1222" w:rsidRPr="00AF1222" w:rsidRDefault="00AF1222" w:rsidP="00BB05F7">
      <w:pPr>
        <w:spacing w:after="0" w:line="360" w:lineRule="auto"/>
        <w:rPr>
          <w:rFonts w:ascii="Times New Roman" w:hAnsi="Times New Roman" w:cs="Times New Roman"/>
          <w:b/>
          <w:sz w:val="24"/>
          <w:szCs w:val="24"/>
        </w:rPr>
      </w:pPr>
      <w:r w:rsidRPr="00AF1222">
        <w:rPr>
          <w:rFonts w:ascii="Times New Roman" w:hAnsi="Times New Roman" w:cs="Times New Roman"/>
          <w:b/>
          <w:sz w:val="24"/>
          <w:szCs w:val="24"/>
        </w:rPr>
        <w:t>Licensing</w:t>
      </w:r>
      <w:r>
        <w:rPr>
          <w:rFonts w:ascii="Times New Roman" w:hAnsi="Times New Roman" w:cs="Times New Roman"/>
          <w:b/>
          <w:sz w:val="24"/>
          <w:szCs w:val="24"/>
        </w:rPr>
        <w:t>:</w:t>
      </w:r>
    </w:p>
    <w:p w:rsidR="00AF1222" w:rsidRDefault="006E746F" w:rsidP="006E746F">
      <w:pPr>
        <w:spacing w:after="0" w:line="360" w:lineRule="auto"/>
        <w:rPr>
          <w:rFonts w:ascii="Times New Roman" w:hAnsi="Times New Roman" w:cs="Times New Roman"/>
        </w:rPr>
      </w:pPr>
      <w:r w:rsidRPr="006E746F">
        <w:rPr>
          <w:rFonts w:ascii="Times New Roman" w:hAnsi="Times New Roman" w:cs="Times New Roman"/>
        </w:rPr>
        <w:t>The Agricultural Marketing Service (AMS) of the USDA specifies on its privacy page that all information on its site is public and can be copied or distr</w:t>
      </w:r>
      <w:r w:rsidR="00AF1222">
        <w:rPr>
          <w:rFonts w:ascii="Times New Roman" w:hAnsi="Times New Roman" w:cs="Times New Roman"/>
        </w:rPr>
        <w:t>ibuted if credit is given.</w:t>
      </w:r>
    </w:p>
    <w:p w:rsidR="009F64D6" w:rsidRDefault="00AF1222" w:rsidP="006E746F">
      <w:pPr>
        <w:spacing w:after="0" w:line="360" w:lineRule="auto"/>
        <w:rPr>
          <w:rFonts w:ascii="Times New Roman" w:hAnsi="Times New Roman" w:cs="Times New Roman"/>
        </w:rPr>
      </w:pPr>
      <w:r>
        <w:rPr>
          <w:rFonts w:ascii="Times New Roman" w:hAnsi="Times New Roman" w:cs="Times New Roman"/>
        </w:rPr>
        <w:t xml:space="preserve">United States Department of Agriculture, </w:t>
      </w:r>
      <w:r w:rsidRPr="00BB05F7">
        <w:rPr>
          <w:rFonts w:ascii="Times New Roman" w:hAnsi="Times New Roman" w:cs="Times New Roman"/>
        </w:rPr>
        <w:t>Agricultural Marketing Service. (2016).</w:t>
      </w:r>
      <w:r>
        <w:rPr>
          <w:rFonts w:ascii="Times New Roman" w:hAnsi="Times New Roman" w:cs="Times New Roman"/>
        </w:rPr>
        <w:t xml:space="preserve"> Privacy Statement. Retrieved November 2, 2016, from: </w:t>
      </w:r>
      <w:hyperlink r:id="rId9" w:history="1">
        <w:r w:rsidR="006E746F" w:rsidRPr="00AF1222">
          <w:rPr>
            <w:rStyle w:val="Hyperlink"/>
            <w:rFonts w:ascii="Times New Roman" w:hAnsi="Times New Roman" w:cs="Times New Roman"/>
          </w:rPr>
          <w:t>https://www.</w:t>
        </w:r>
        <w:r w:rsidRPr="00AF1222">
          <w:rPr>
            <w:rStyle w:val="Hyperlink"/>
            <w:rFonts w:ascii="Times New Roman" w:hAnsi="Times New Roman" w:cs="Times New Roman"/>
          </w:rPr>
          <w:t>ams.usda.gov/about-ams/privacy</w:t>
        </w:r>
      </w:hyperlink>
    </w:p>
    <w:p w:rsidR="001F403B" w:rsidRDefault="001F403B" w:rsidP="006E746F">
      <w:pPr>
        <w:spacing w:after="0" w:line="360" w:lineRule="auto"/>
        <w:rPr>
          <w:rFonts w:ascii="Times New Roman" w:hAnsi="Times New Roman" w:cs="Times New Roman"/>
        </w:rPr>
      </w:pPr>
    </w:p>
    <w:p w:rsidR="001F403B" w:rsidRDefault="001F403B" w:rsidP="006E746F">
      <w:pPr>
        <w:spacing w:after="0" w:line="360" w:lineRule="auto"/>
        <w:rPr>
          <w:rFonts w:ascii="Times New Roman" w:hAnsi="Times New Roman" w:cs="Times New Roman"/>
          <w:b/>
          <w:sz w:val="24"/>
          <w:szCs w:val="24"/>
        </w:rPr>
      </w:pPr>
      <w:r w:rsidRPr="001F403B">
        <w:rPr>
          <w:rFonts w:ascii="Times New Roman" w:hAnsi="Times New Roman" w:cs="Times New Roman"/>
          <w:b/>
          <w:sz w:val="24"/>
          <w:szCs w:val="24"/>
        </w:rPr>
        <w:t>Metadata:</w:t>
      </w:r>
    </w:p>
    <w:p w:rsidR="001F403B" w:rsidRDefault="001F403B" w:rsidP="006E746F">
      <w:pPr>
        <w:spacing w:after="0" w:line="360" w:lineRule="auto"/>
        <w:rPr>
          <w:rFonts w:ascii="Times New Roman" w:hAnsi="Times New Roman" w:cs="Times New Roman"/>
        </w:rPr>
      </w:pPr>
      <w:r>
        <w:rPr>
          <w:rFonts w:ascii="Times New Roman" w:hAnsi="Times New Roman" w:cs="Times New Roman"/>
        </w:rPr>
        <w:t>This dataset consists of the details of the food samples which were tested from 1992-2014. There are standardized codes in the dataset which are explained in the metadata. The metadata consists of:</w:t>
      </w:r>
    </w:p>
    <w:p w:rsidR="00197E4E" w:rsidRDefault="00197E4E" w:rsidP="006E746F">
      <w:pPr>
        <w:spacing w:after="0" w:line="360" w:lineRule="auto"/>
        <w:rPr>
          <w:rFonts w:ascii="Times New Roman" w:hAnsi="Times New Roman" w:cs="Times New Roman"/>
        </w:rPr>
      </w:pPr>
    </w:p>
    <w:p w:rsidR="00023552" w:rsidRDefault="00B564BF" w:rsidP="006E746F">
      <w:pPr>
        <w:spacing w:after="0" w:line="360" w:lineRule="auto"/>
        <w:rPr>
          <w:rFonts w:ascii="Times New Roman" w:hAnsi="Times New Roman" w:cs="Times New Roman"/>
        </w:rPr>
      </w:pPr>
      <w:r>
        <w:rPr>
          <w:rFonts w:ascii="Times New Roman" w:hAnsi="Times New Roman" w:cs="Times New Roman"/>
        </w:rPr>
        <w:t xml:space="preserve">1. An </w:t>
      </w:r>
      <w:ins w:id="4" w:author="Eris Mei" w:date="2016-11-02T20:47:00Z">
        <w:r w:rsidR="00917C96">
          <w:rPr>
            <w:rFonts w:ascii="Times New Roman" w:hAnsi="Times New Roman" w:cs="Times New Roman"/>
          </w:rPr>
          <w:t>“</w:t>
        </w:r>
      </w:ins>
      <w:r>
        <w:rPr>
          <w:rFonts w:ascii="Times New Roman" w:hAnsi="Times New Roman" w:cs="Times New Roman"/>
        </w:rPr>
        <w:t>I</w:t>
      </w:r>
      <w:r w:rsidR="00023552">
        <w:rPr>
          <w:rFonts w:ascii="Times New Roman" w:hAnsi="Times New Roman" w:cs="Times New Roman"/>
        </w:rPr>
        <w:t>nstructions</w:t>
      </w:r>
      <w:ins w:id="5" w:author="Eris Mei" w:date="2016-11-02T20:47:00Z">
        <w:r w:rsidR="00917C96">
          <w:rPr>
            <w:rFonts w:ascii="Times New Roman" w:hAnsi="Times New Roman" w:cs="Times New Roman"/>
          </w:rPr>
          <w:t>”</w:t>
        </w:r>
      </w:ins>
      <w:r w:rsidR="00023552">
        <w:rPr>
          <w:rFonts w:ascii="Times New Roman" w:hAnsi="Times New Roman" w:cs="Times New Roman"/>
        </w:rPr>
        <w:t xml:space="preserve"> file which explains how to load the dataset in Microsoft Excel or Microsoft Access and also a description of all the files which are included in the data for a particular year such as the samples file, results file, data dictionary, etc.</w:t>
      </w:r>
    </w:p>
    <w:p w:rsidR="001F403B" w:rsidRDefault="00B564BF" w:rsidP="00E94B88">
      <w:pPr>
        <w:spacing w:after="0" w:line="360" w:lineRule="auto"/>
        <w:rPr>
          <w:rFonts w:ascii="Times New Roman" w:hAnsi="Times New Roman" w:cs="Times New Roman"/>
        </w:rPr>
      </w:pPr>
      <w:r>
        <w:rPr>
          <w:rFonts w:ascii="Times New Roman" w:hAnsi="Times New Roman" w:cs="Times New Roman"/>
        </w:rPr>
        <w:t>2</w:t>
      </w:r>
      <w:r w:rsidR="00E94B88" w:rsidRPr="00E94B88">
        <w:rPr>
          <w:rFonts w:ascii="Times New Roman" w:hAnsi="Times New Roman" w:cs="Times New Roman"/>
        </w:rPr>
        <w:t>.</w:t>
      </w:r>
      <w:r w:rsidR="00E94B88">
        <w:rPr>
          <w:rFonts w:ascii="Times New Roman" w:hAnsi="Times New Roman" w:cs="Times New Roman"/>
        </w:rPr>
        <w:t xml:space="preserve"> The </w:t>
      </w:r>
      <w:ins w:id="6" w:author="Eris Mei" w:date="2016-11-02T20:47:00Z">
        <w:r w:rsidR="00917C96">
          <w:rPr>
            <w:rFonts w:ascii="Times New Roman" w:hAnsi="Times New Roman" w:cs="Times New Roman"/>
          </w:rPr>
          <w:t>“</w:t>
        </w:r>
      </w:ins>
      <w:r>
        <w:rPr>
          <w:rFonts w:ascii="Times New Roman" w:hAnsi="Times New Roman" w:cs="Times New Roman"/>
        </w:rPr>
        <w:t>Data D</w:t>
      </w:r>
      <w:r w:rsidR="001F403B" w:rsidRPr="00E94B88">
        <w:rPr>
          <w:rFonts w:ascii="Times New Roman" w:hAnsi="Times New Roman" w:cs="Times New Roman"/>
        </w:rPr>
        <w:t>ictionary</w:t>
      </w:r>
      <w:ins w:id="7" w:author="Eris Mei" w:date="2016-11-02T20:47:00Z">
        <w:r w:rsidR="00917C96">
          <w:rPr>
            <w:rFonts w:ascii="Times New Roman" w:hAnsi="Times New Roman" w:cs="Times New Roman"/>
          </w:rPr>
          <w:t>”</w:t>
        </w:r>
      </w:ins>
      <w:r w:rsidR="00A2188E">
        <w:rPr>
          <w:rFonts w:ascii="Times New Roman" w:hAnsi="Times New Roman" w:cs="Times New Roman"/>
        </w:rPr>
        <w:t xml:space="preserve"> file</w:t>
      </w:r>
      <w:r w:rsidR="001F403B" w:rsidRPr="00E94B88">
        <w:rPr>
          <w:rFonts w:ascii="Times New Roman" w:hAnsi="Times New Roman" w:cs="Times New Roman"/>
        </w:rPr>
        <w:t xml:space="preserve"> </w:t>
      </w:r>
      <w:r w:rsidR="00E94B88" w:rsidRPr="00E94B88">
        <w:rPr>
          <w:rFonts w:ascii="Times New Roman" w:hAnsi="Times New Roman" w:cs="Times New Roman"/>
        </w:rPr>
        <w:t>for the samples and results for each year which describes the column headers, the data type of the column and the number of samples and results for each year.</w:t>
      </w:r>
    </w:p>
    <w:p w:rsidR="002C7A18" w:rsidRDefault="00E94B88" w:rsidP="006E746F">
      <w:pPr>
        <w:spacing w:after="0" w:line="360" w:lineRule="auto"/>
        <w:rPr>
          <w:rFonts w:ascii="Times New Roman" w:hAnsi="Times New Roman" w:cs="Times New Roman"/>
        </w:rPr>
      </w:pPr>
      <w:r>
        <w:rPr>
          <w:rFonts w:ascii="Times New Roman" w:hAnsi="Times New Roman" w:cs="Times New Roman"/>
        </w:rPr>
        <w:lastRenderedPageBreak/>
        <w:t>2.</w:t>
      </w:r>
      <w:r w:rsidR="00B564BF">
        <w:rPr>
          <w:rFonts w:ascii="Times New Roman" w:hAnsi="Times New Roman" w:cs="Times New Roman"/>
        </w:rPr>
        <w:t xml:space="preserve"> The </w:t>
      </w:r>
      <w:ins w:id="8" w:author="Eris Mei" w:date="2016-11-02T20:48:00Z">
        <w:r w:rsidR="00917C96">
          <w:rPr>
            <w:rFonts w:ascii="Times New Roman" w:hAnsi="Times New Roman" w:cs="Times New Roman"/>
          </w:rPr>
          <w:t>“</w:t>
        </w:r>
      </w:ins>
      <w:r w:rsidR="00B564BF">
        <w:rPr>
          <w:rFonts w:ascii="Times New Roman" w:hAnsi="Times New Roman" w:cs="Times New Roman"/>
        </w:rPr>
        <w:t>Reference T</w:t>
      </w:r>
      <w:r>
        <w:rPr>
          <w:rFonts w:ascii="Times New Roman" w:hAnsi="Times New Roman" w:cs="Times New Roman"/>
        </w:rPr>
        <w:t>able</w:t>
      </w:r>
      <w:r w:rsidR="00B564BF">
        <w:rPr>
          <w:rFonts w:ascii="Times New Roman" w:hAnsi="Times New Roman" w:cs="Times New Roman"/>
        </w:rPr>
        <w:t>s</w:t>
      </w:r>
      <w:ins w:id="9" w:author="Eris Mei" w:date="2016-11-02T20:48:00Z">
        <w:r w:rsidR="00917C96">
          <w:rPr>
            <w:rFonts w:ascii="Times New Roman" w:hAnsi="Times New Roman" w:cs="Times New Roman"/>
          </w:rPr>
          <w:t>”</w:t>
        </w:r>
      </w:ins>
      <w:r w:rsidR="00B564BF">
        <w:rPr>
          <w:rFonts w:ascii="Times New Roman" w:hAnsi="Times New Roman" w:cs="Times New Roman"/>
        </w:rPr>
        <w:t xml:space="preserve"> </w:t>
      </w:r>
      <w:del w:id="10" w:author="Eris Mei" w:date="2016-11-02T20:48:00Z">
        <w:r w:rsidR="00B564BF" w:rsidDel="00917C96">
          <w:rPr>
            <w:rFonts w:ascii="Times New Roman" w:hAnsi="Times New Roman" w:cs="Times New Roman"/>
          </w:rPr>
          <w:delText>D</w:delText>
        </w:r>
        <w:r w:rsidDel="00917C96">
          <w:rPr>
            <w:rFonts w:ascii="Times New Roman" w:hAnsi="Times New Roman" w:cs="Times New Roman"/>
          </w:rPr>
          <w:delText>ictionary</w:delText>
        </w:r>
        <w:r w:rsidR="00A2188E" w:rsidDel="00917C96">
          <w:rPr>
            <w:rFonts w:ascii="Times New Roman" w:hAnsi="Times New Roman" w:cs="Times New Roman"/>
          </w:rPr>
          <w:delText xml:space="preserve"> </w:delText>
        </w:r>
      </w:del>
      <w:r w:rsidR="00A2188E">
        <w:rPr>
          <w:rFonts w:ascii="Times New Roman" w:hAnsi="Times New Roman" w:cs="Times New Roman"/>
        </w:rPr>
        <w:t>file</w:t>
      </w:r>
      <w:ins w:id="11" w:author="Eris Mei" w:date="2016-11-02T20:48:00Z">
        <w:r w:rsidR="00917C96">
          <w:rPr>
            <w:rFonts w:ascii="Times New Roman" w:hAnsi="Times New Roman" w:cs="Times New Roman"/>
          </w:rPr>
          <w:t>,</w:t>
        </w:r>
      </w:ins>
      <w:r>
        <w:rPr>
          <w:rFonts w:ascii="Times New Roman" w:hAnsi="Times New Roman" w:cs="Times New Roman"/>
        </w:rPr>
        <w:t xml:space="preserve"> which can be used to interpret the standar</w:t>
      </w:r>
      <w:r w:rsidR="00B564BF">
        <w:rPr>
          <w:rFonts w:ascii="Times New Roman" w:hAnsi="Times New Roman" w:cs="Times New Roman"/>
        </w:rPr>
        <w:t>dized codes in the dataset (for</w:t>
      </w:r>
      <w:r>
        <w:rPr>
          <w:rFonts w:ascii="Times New Roman" w:hAnsi="Times New Roman" w:cs="Times New Roman"/>
        </w:rPr>
        <w:t xml:space="preserve"> example</w:t>
      </w:r>
      <w:del w:id="12" w:author="Eris Mei" w:date="2016-11-02T20:47:00Z">
        <w:r w:rsidDel="00917C96">
          <w:rPr>
            <w:rFonts w:ascii="Times New Roman" w:hAnsi="Times New Roman" w:cs="Times New Roman"/>
          </w:rPr>
          <w:delText xml:space="preserve">. </w:delText>
        </w:r>
      </w:del>
      <w:ins w:id="13" w:author="Eris Mei" w:date="2016-11-02T20:47:00Z">
        <w:r w:rsidR="00917C96">
          <w:rPr>
            <w:rFonts w:ascii="Times New Roman" w:hAnsi="Times New Roman" w:cs="Times New Roman"/>
          </w:rPr>
          <w:t>,</w:t>
        </w:r>
        <w:r w:rsidR="00917C96">
          <w:rPr>
            <w:rFonts w:ascii="Times New Roman" w:hAnsi="Times New Roman" w:cs="Times New Roman"/>
          </w:rPr>
          <w:t xml:space="preserve"> </w:t>
        </w:r>
      </w:ins>
      <w:r>
        <w:rPr>
          <w:rFonts w:ascii="Times New Roman" w:hAnsi="Times New Roman" w:cs="Times New Roman"/>
        </w:rPr>
        <w:t>there are reference tables describing the codes for commodity names, commodity type, country name, origin of sample, pesticide name, etc.)</w:t>
      </w:r>
      <w:ins w:id="14" w:author="Eris Mei" w:date="2016-11-02T20:47:00Z">
        <w:r w:rsidR="00917C96">
          <w:rPr>
            <w:rFonts w:ascii="Times New Roman" w:hAnsi="Times New Roman" w:cs="Times New Roman"/>
          </w:rPr>
          <w:t>.</w:t>
        </w:r>
      </w:ins>
    </w:p>
    <w:p w:rsidR="00B94EE9" w:rsidRPr="006E746F" w:rsidRDefault="00B94EE9" w:rsidP="006E746F">
      <w:pPr>
        <w:spacing w:after="0" w:line="360" w:lineRule="auto"/>
        <w:rPr>
          <w:rFonts w:ascii="Times New Roman" w:hAnsi="Times New Roman" w:cs="Times New Roman"/>
        </w:rPr>
      </w:pPr>
    </w:p>
    <w:p w:rsidR="008477DC" w:rsidRPr="005B6EF4" w:rsidRDefault="00CC673F" w:rsidP="00FE7473">
      <w:pPr>
        <w:spacing w:after="0" w:line="360" w:lineRule="auto"/>
        <w:jc w:val="both"/>
        <w:rPr>
          <w:rFonts w:ascii="Times New Roman" w:hAnsi="Times New Roman" w:cs="Times New Roman"/>
          <w:b/>
        </w:rPr>
      </w:pPr>
      <w:r w:rsidRPr="005D22B1">
        <w:rPr>
          <w:rFonts w:ascii="Times New Roman" w:hAnsi="Times New Roman" w:cs="Times New Roman"/>
          <w:b/>
          <w:sz w:val="24"/>
        </w:rPr>
        <w:t>Ratio</w:t>
      </w:r>
      <w:r w:rsidR="005B6EF4" w:rsidRPr="005D22B1">
        <w:rPr>
          <w:rFonts w:ascii="Times New Roman" w:hAnsi="Times New Roman" w:cs="Times New Roman"/>
          <w:b/>
          <w:sz w:val="24"/>
        </w:rPr>
        <w:t>n</w:t>
      </w:r>
      <w:r w:rsidRPr="005D22B1">
        <w:rPr>
          <w:rFonts w:ascii="Times New Roman" w:hAnsi="Times New Roman" w:cs="Times New Roman"/>
          <w:b/>
          <w:sz w:val="24"/>
        </w:rPr>
        <w:t>ale</w:t>
      </w:r>
      <w:r>
        <w:rPr>
          <w:rFonts w:ascii="Times New Roman" w:hAnsi="Times New Roman" w:cs="Times New Roman"/>
          <w:b/>
        </w:rPr>
        <w:t>:</w:t>
      </w:r>
    </w:p>
    <w:p w:rsidR="008475C2" w:rsidRDefault="00C24AFE" w:rsidP="00FE7473">
      <w:pPr>
        <w:spacing w:after="0" w:line="360" w:lineRule="auto"/>
        <w:jc w:val="both"/>
        <w:rPr>
          <w:rFonts w:ascii="Times New Roman" w:hAnsi="Times New Roman" w:cs="Times New Roman"/>
        </w:rPr>
      </w:pPr>
      <w:r w:rsidRPr="00C24AFE">
        <w:rPr>
          <w:rFonts w:ascii="Times New Roman" w:hAnsi="Times New Roman" w:cs="Times New Roman"/>
        </w:rPr>
        <w:t xml:space="preserve">The dataset contains the </w:t>
      </w:r>
      <w:del w:id="15" w:author="Eris Mei" w:date="2016-11-02T20:49:00Z">
        <w:r w:rsidRPr="00C24AFE" w:rsidDel="000011CD">
          <w:rPr>
            <w:rFonts w:ascii="Times New Roman" w:hAnsi="Times New Roman" w:cs="Times New Roman"/>
          </w:rPr>
          <w:delText>year wise</w:delText>
        </w:r>
      </w:del>
      <w:ins w:id="16" w:author="Eris Mei" w:date="2016-11-02T20:49:00Z">
        <w:r w:rsidR="000011CD">
          <w:rPr>
            <w:rFonts w:ascii="Times New Roman" w:hAnsi="Times New Roman" w:cs="Times New Roman"/>
          </w:rPr>
          <w:t>annual</w:t>
        </w:r>
      </w:ins>
      <w:r w:rsidRPr="00C24AFE">
        <w:rPr>
          <w:rFonts w:ascii="Times New Roman" w:hAnsi="Times New Roman" w:cs="Times New Roman"/>
        </w:rPr>
        <w:t xml:space="preserve"> PDP sampling and residue testing data from </w:t>
      </w:r>
      <w:del w:id="17" w:author="Eris Mei" w:date="2016-11-02T20:49:00Z">
        <w:r w:rsidRPr="00C24AFE" w:rsidDel="000011CD">
          <w:rPr>
            <w:rFonts w:ascii="Times New Roman" w:hAnsi="Times New Roman" w:cs="Times New Roman"/>
          </w:rPr>
          <w:delText xml:space="preserve">year </w:delText>
        </w:r>
      </w:del>
      <w:del w:id="18" w:author="Eris Mei" w:date="2016-11-02T20:40:00Z">
        <w:r w:rsidRPr="00C24AFE" w:rsidDel="00917C96">
          <w:rPr>
            <w:rFonts w:ascii="Times New Roman" w:hAnsi="Times New Roman" w:cs="Times New Roman"/>
          </w:rPr>
          <w:delText xml:space="preserve">1993 </w:delText>
        </w:r>
      </w:del>
      <w:ins w:id="19" w:author="Eris Mei" w:date="2016-11-02T20:40:00Z">
        <w:r w:rsidR="00917C96" w:rsidRPr="00C24AFE">
          <w:rPr>
            <w:rFonts w:ascii="Times New Roman" w:hAnsi="Times New Roman" w:cs="Times New Roman"/>
          </w:rPr>
          <w:t>199</w:t>
        </w:r>
        <w:r w:rsidR="00917C96">
          <w:rPr>
            <w:rFonts w:ascii="Times New Roman" w:hAnsi="Times New Roman" w:cs="Times New Roman"/>
          </w:rPr>
          <w:t>2</w:t>
        </w:r>
        <w:r w:rsidR="00917C96" w:rsidRPr="00C24AFE">
          <w:rPr>
            <w:rFonts w:ascii="Times New Roman" w:hAnsi="Times New Roman" w:cs="Times New Roman"/>
          </w:rPr>
          <w:t xml:space="preserve"> </w:t>
        </w:r>
      </w:ins>
      <w:r w:rsidRPr="00C24AFE">
        <w:rPr>
          <w:rFonts w:ascii="Times New Roman" w:hAnsi="Times New Roman" w:cs="Times New Roman"/>
        </w:rPr>
        <w:t>to 2014. However, for a single year, say 2014, the sampling data contains 10</w:t>
      </w:r>
      <w:ins w:id="20" w:author="Eris Mei" w:date="2016-11-02T20:50:00Z">
        <w:r w:rsidR="000011CD">
          <w:rPr>
            <w:rFonts w:ascii="Times New Roman" w:hAnsi="Times New Roman" w:cs="Times New Roman"/>
          </w:rPr>
          <w:t>,</w:t>
        </w:r>
      </w:ins>
      <w:r w:rsidRPr="00C24AFE">
        <w:rPr>
          <w:rFonts w:ascii="Times New Roman" w:hAnsi="Times New Roman" w:cs="Times New Roman"/>
        </w:rPr>
        <w:t>619 rows and the results data contains 2</w:t>
      </w:r>
      <w:ins w:id="21" w:author="Eris Mei" w:date="2016-11-02T20:50:00Z">
        <w:r w:rsidR="000011CD">
          <w:rPr>
            <w:rFonts w:ascii="Times New Roman" w:hAnsi="Times New Roman" w:cs="Times New Roman"/>
          </w:rPr>
          <w:t>,</w:t>
        </w:r>
      </w:ins>
      <w:r w:rsidRPr="00C24AFE">
        <w:rPr>
          <w:rFonts w:ascii="Times New Roman" w:hAnsi="Times New Roman" w:cs="Times New Roman"/>
        </w:rPr>
        <w:t>210</w:t>
      </w:r>
      <w:ins w:id="22" w:author="Eris Mei" w:date="2016-11-02T20:50:00Z">
        <w:r w:rsidR="000011CD">
          <w:rPr>
            <w:rFonts w:ascii="Times New Roman" w:hAnsi="Times New Roman" w:cs="Times New Roman"/>
          </w:rPr>
          <w:t>,</w:t>
        </w:r>
      </w:ins>
      <w:r w:rsidRPr="00C24AFE">
        <w:rPr>
          <w:rFonts w:ascii="Times New Roman" w:hAnsi="Times New Roman" w:cs="Times New Roman"/>
        </w:rPr>
        <w:t>744 rows. To limit the scope of the project, we have decided to work with the samples and results for only one commodity type: Apples (often ranked #1 on the Dirty Dozen list for pesticide residue)</w:t>
      </w:r>
      <w:ins w:id="23" w:author="Eris Mei" w:date="2016-11-02T20:50:00Z">
        <w:r w:rsidR="000011CD">
          <w:rPr>
            <w:rFonts w:ascii="Times New Roman" w:hAnsi="Times New Roman" w:cs="Times New Roman"/>
          </w:rPr>
          <w:t>, and</w:t>
        </w:r>
      </w:ins>
      <w:r w:rsidRPr="00C24AFE">
        <w:rPr>
          <w:rFonts w:ascii="Times New Roman" w:hAnsi="Times New Roman" w:cs="Times New Roman"/>
        </w:rPr>
        <w:t xml:space="preserve"> for only the latest year: 2014. However, to answer one research question related to the trend of concentrations, we are using the data from </w:t>
      </w:r>
      <w:del w:id="24" w:author="Eris Mei" w:date="2016-11-02T20:51:00Z">
        <w:r w:rsidRPr="00C24AFE" w:rsidDel="000011CD">
          <w:rPr>
            <w:rFonts w:ascii="Times New Roman" w:hAnsi="Times New Roman" w:cs="Times New Roman"/>
          </w:rPr>
          <w:delText xml:space="preserve">another year: </w:delText>
        </w:r>
      </w:del>
      <w:r w:rsidRPr="00C24AFE">
        <w:rPr>
          <w:rFonts w:ascii="Times New Roman" w:hAnsi="Times New Roman" w:cs="Times New Roman"/>
        </w:rPr>
        <w:t>2004 along with that of 2014</w:t>
      </w:r>
      <w:del w:id="25" w:author="Eris Mei" w:date="2016-11-02T20:51:00Z">
        <w:r w:rsidRPr="00C24AFE" w:rsidDel="000011CD">
          <w:rPr>
            <w:rFonts w:ascii="Times New Roman" w:hAnsi="Times New Roman" w:cs="Times New Roman"/>
          </w:rPr>
          <w:delText>,</w:delText>
        </w:r>
      </w:del>
      <w:r w:rsidRPr="00C24AFE">
        <w:rPr>
          <w:rFonts w:ascii="Times New Roman" w:hAnsi="Times New Roman" w:cs="Times New Roman"/>
        </w:rPr>
        <w:t xml:space="preserve"> to plot a trend over </w:t>
      </w:r>
      <w:del w:id="26" w:author="Eris Mei" w:date="2016-11-02T20:51:00Z">
        <w:r w:rsidRPr="00C24AFE" w:rsidDel="000011CD">
          <w:rPr>
            <w:rFonts w:ascii="Times New Roman" w:hAnsi="Times New Roman" w:cs="Times New Roman"/>
          </w:rPr>
          <w:delText xml:space="preserve">the </w:delText>
        </w:r>
      </w:del>
      <w:ins w:id="27" w:author="Eris Mei" w:date="2016-11-02T20:51:00Z">
        <w:r w:rsidR="000011CD">
          <w:rPr>
            <w:rFonts w:ascii="Times New Roman" w:hAnsi="Times New Roman" w:cs="Times New Roman"/>
          </w:rPr>
          <w:t>a</w:t>
        </w:r>
        <w:r w:rsidR="000011CD" w:rsidRPr="00C24AFE">
          <w:rPr>
            <w:rFonts w:ascii="Times New Roman" w:hAnsi="Times New Roman" w:cs="Times New Roman"/>
          </w:rPr>
          <w:t xml:space="preserve"> </w:t>
        </w:r>
      </w:ins>
      <w:r w:rsidRPr="00C24AFE">
        <w:rPr>
          <w:rFonts w:ascii="Times New Roman" w:hAnsi="Times New Roman" w:cs="Times New Roman"/>
        </w:rPr>
        <w:t xml:space="preserve">10-year interval. Also, we have decided to drop the columns with </w:t>
      </w:r>
      <w:del w:id="28" w:author="Eris Mei" w:date="2016-11-02T20:51:00Z">
        <w:r w:rsidRPr="00C24AFE" w:rsidDel="000011CD">
          <w:rPr>
            <w:rFonts w:ascii="Times New Roman" w:hAnsi="Times New Roman" w:cs="Times New Roman"/>
          </w:rPr>
          <w:delText xml:space="preserve">majority </w:delText>
        </w:r>
      </w:del>
      <w:ins w:id="29" w:author="Eris Mei" w:date="2016-11-02T20:51:00Z">
        <w:r w:rsidR="000011CD">
          <w:rPr>
            <w:rFonts w:ascii="Times New Roman" w:hAnsi="Times New Roman" w:cs="Times New Roman"/>
          </w:rPr>
          <w:t>mostly</w:t>
        </w:r>
        <w:r w:rsidR="000011CD" w:rsidRPr="00C24AFE">
          <w:rPr>
            <w:rFonts w:ascii="Times New Roman" w:hAnsi="Times New Roman" w:cs="Times New Roman"/>
          </w:rPr>
          <w:t xml:space="preserve"> </w:t>
        </w:r>
      </w:ins>
      <w:r w:rsidRPr="00C24AFE">
        <w:rPr>
          <w:rFonts w:ascii="Times New Roman" w:hAnsi="Times New Roman" w:cs="Times New Roman"/>
        </w:rPr>
        <w:t xml:space="preserve">blank values </w:t>
      </w:r>
      <w:del w:id="30" w:author="Eris Mei" w:date="2016-11-02T20:52:00Z">
        <w:r w:rsidRPr="00C24AFE" w:rsidDel="000011CD">
          <w:rPr>
            <w:rFonts w:ascii="Times New Roman" w:hAnsi="Times New Roman" w:cs="Times New Roman"/>
          </w:rPr>
          <w:delText xml:space="preserve">which </w:delText>
        </w:r>
      </w:del>
      <w:ins w:id="31" w:author="Eris Mei" w:date="2016-11-02T20:52:00Z">
        <w:r w:rsidR="000011CD">
          <w:rPr>
            <w:rFonts w:ascii="Times New Roman" w:hAnsi="Times New Roman" w:cs="Times New Roman"/>
          </w:rPr>
          <w:t>and</w:t>
        </w:r>
        <w:r w:rsidR="000011CD" w:rsidRPr="00C24AFE">
          <w:rPr>
            <w:rFonts w:ascii="Times New Roman" w:hAnsi="Times New Roman" w:cs="Times New Roman"/>
          </w:rPr>
          <w:t xml:space="preserve"> </w:t>
        </w:r>
      </w:ins>
      <w:r w:rsidRPr="00C24AFE">
        <w:rPr>
          <w:rFonts w:ascii="Times New Roman" w:hAnsi="Times New Roman" w:cs="Times New Roman"/>
        </w:rPr>
        <w:t>are not used in any of the analysis questions. We also combined two columns</w:t>
      </w:r>
      <w:ins w:id="32" w:author="Eris Mei" w:date="2016-11-02T20:52:00Z">
        <w:r w:rsidR="000011CD">
          <w:rPr>
            <w:rFonts w:ascii="Times New Roman" w:hAnsi="Times New Roman" w:cs="Times New Roman"/>
          </w:rPr>
          <w:t xml:space="preserve"> with country related information</w:t>
        </w:r>
      </w:ins>
      <w:r w:rsidRPr="00C24AFE">
        <w:rPr>
          <w:rFonts w:ascii="Times New Roman" w:hAnsi="Times New Roman" w:cs="Times New Roman"/>
        </w:rPr>
        <w:t xml:space="preserve"> to aggregate their data into one column to create a leaner database.</w:t>
      </w:r>
      <w:r w:rsidR="0022341C">
        <w:rPr>
          <w:rFonts w:ascii="Times New Roman" w:hAnsi="Times New Roman" w:cs="Times New Roman"/>
        </w:rPr>
        <w:t xml:space="preserve"> </w:t>
      </w:r>
      <w:r w:rsidR="0022341C" w:rsidRPr="0022341C">
        <w:rPr>
          <w:rFonts w:ascii="Times New Roman" w:hAnsi="Times New Roman" w:cs="Times New Roman"/>
        </w:rPr>
        <w:t xml:space="preserve">Lastly, the missing values in </w:t>
      </w:r>
      <w:ins w:id="33" w:author="Eris Mei" w:date="2016-11-02T20:53:00Z">
        <w:r w:rsidR="000011CD">
          <w:rPr>
            <w:rFonts w:ascii="Times New Roman" w:hAnsi="Times New Roman" w:cs="Times New Roman"/>
          </w:rPr>
          <w:t xml:space="preserve">a </w:t>
        </w:r>
      </w:ins>
      <w:r w:rsidR="0022341C" w:rsidRPr="0022341C">
        <w:rPr>
          <w:rFonts w:ascii="Times New Roman" w:hAnsi="Times New Roman" w:cs="Times New Roman"/>
        </w:rPr>
        <w:t xml:space="preserve">few rows were filled by comparing the data for the same attribute in corresponding data </w:t>
      </w:r>
      <w:del w:id="34" w:author="Eris Mei" w:date="2016-11-02T20:53:00Z">
        <w:r w:rsidR="0022341C" w:rsidRPr="0022341C" w:rsidDel="000011CD">
          <w:rPr>
            <w:rFonts w:ascii="Times New Roman" w:hAnsi="Times New Roman" w:cs="Times New Roman"/>
          </w:rPr>
          <w:delText xml:space="preserve">for </w:delText>
        </w:r>
      </w:del>
      <w:ins w:id="35" w:author="Eris Mei" w:date="2016-11-02T20:53:00Z">
        <w:r w:rsidR="000011CD">
          <w:rPr>
            <w:rFonts w:ascii="Times New Roman" w:hAnsi="Times New Roman" w:cs="Times New Roman"/>
          </w:rPr>
          <w:t>from</w:t>
        </w:r>
        <w:r w:rsidR="000011CD" w:rsidRPr="0022341C">
          <w:rPr>
            <w:rFonts w:ascii="Times New Roman" w:hAnsi="Times New Roman" w:cs="Times New Roman"/>
          </w:rPr>
          <w:t xml:space="preserve"> </w:t>
        </w:r>
      </w:ins>
      <w:r w:rsidR="0022341C" w:rsidRPr="0022341C">
        <w:rPr>
          <w:rFonts w:ascii="Times New Roman" w:hAnsi="Times New Roman" w:cs="Times New Roman"/>
        </w:rPr>
        <w:t>a different year.</w:t>
      </w:r>
    </w:p>
    <w:p w:rsidR="000C096A" w:rsidRDefault="000C096A" w:rsidP="00FE7473">
      <w:pPr>
        <w:spacing w:after="0" w:line="360" w:lineRule="auto"/>
        <w:jc w:val="both"/>
        <w:rPr>
          <w:rFonts w:ascii="Times New Roman" w:hAnsi="Times New Roman" w:cs="Times New Roman"/>
        </w:rPr>
      </w:pPr>
    </w:p>
    <w:p w:rsidR="00E15400" w:rsidRPr="000C096A" w:rsidRDefault="0055282C" w:rsidP="00FE7473">
      <w:pPr>
        <w:spacing w:after="0" w:line="360" w:lineRule="auto"/>
        <w:jc w:val="both"/>
        <w:rPr>
          <w:rFonts w:ascii="Times New Roman" w:hAnsi="Times New Roman" w:cs="Times New Roman"/>
          <w:b/>
          <w:sz w:val="24"/>
        </w:rPr>
      </w:pPr>
      <w:r w:rsidRPr="005D22B1">
        <w:rPr>
          <w:rFonts w:ascii="Times New Roman" w:hAnsi="Times New Roman" w:cs="Times New Roman"/>
          <w:b/>
          <w:sz w:val="24"/>
        </w:rPr>
        <w:t xml:space="preserve">Issues </w:t>
      </w:r>
      <w:del w:id="36" w:author="Eris Mei" w:date="2016-11-02T20:56:00Z">
        <w:r w:rsidRPr="005D22B1" w:rsidDel="000011CD">
          <w:rPr>
            <w:rFonts w:ascii="Times New Roman" w:hAnsi="Times New Roman" w:cs="Times New Roman"/>
            <w:b/>
            <w:sz w:val="24"/>
          </w:rPr>
          <w:delText xml:space="preserve">encountered </w:delText>
        </w:r>
      </w:del>
      <w:ins w:id="37" w:author="Eris Mei" w:date="2016-11-02T20:56:00Z">
        <w:r w:rsidR="000011CD">
          <w:rPr>
            <w:rFonts w:ascii="Times New Roman" w:hAnsi="Times New Roman" w:cs="Times New Roman"/>
            <w:b/>
            <w:sz w:val="24"/>
          </w:rPr>
          <w:t>E</w:t>
        </w:r>
        <w:r w:rsidR="000011CD" w:rsidRPr="005D22B1">
          <w:rPr>
            <w:rFonts w:ascii="Times New Roman" w:hAnsi="Times New Roman" w:cs="Times New Roman"/>
            <w:b/>
            <w:sz w:val="24"/>
          </w:rPr>
          <w:t xml:space="preserve">ncountered </w:t>
        </w:r>
      </w:ins>
      <w:r w:rsidRPr="005D22B1">
        <w:rPr>
          <w:rFonts w:ascii="Times New Roman" w:hAnsi="Times New Roman" w:cs="Times New Roman"/>
          <w:b/>
          <w:sz w:val="24"/>
        </w:rPr>
        <w:t xml:space="preserve">with the </w:t>
      </w:r>
      <w:del w:id="38" w:author="Eris Mei" w:date="2016-11-02T20:56:00Z">
        <w:r w:rsidRPr="005D22B1" w:rsidDel="000011CD">
          <w:rPr>
            <w:rFonts w:ascii="Times New Roman" w:hAnsi="Times New Roman" w:cs="Times New Roman"/>
            <w:b/>
            <w:sz w:val="24"/>
          </w:rPr>
          <w:delText>data</w:delText>
        </w:r>
      </w:del>
      <w:ins w:id="39" w:author="Eris Mei" w:date="2016-11-02T20:56:00Z">
        <w:r w:rsidR="000011CD">
          <w:rPr>
            <w:rFonts w:ascii="Times New Roman" w:hAnsi="Times New Roman" w:cs="Times New Roman"/>
            <w:b/>
            <w:sz w:val="24"/>
          </w:rPr>
          <w:t>D</w:t>
        </w:r>
        <w:r w:rsidR="000011CD" w:rsidRPr="005D22B1">
          <w:rPr>
            <w:rFonts w:ascii="Times New Roman" w:hAnsi="Times New Roman" w:cs="Times New Roman"/>
            <w:b/>
            <w:sz w:val="24"/>
          </w:rPr>
          <w:t>ata</w:t>
        </w:r>
      </w:ins>
      <w:r w:rsidRPr="005D22B1">
        <w:rPr>
          <w:rFonts w:ascii="Times New Roman" w:hAnsi="Times New Roman" w:cs="Times New Roman"/>
          <w:b/>
          <w:sz w:val="24"/>
        </w:rPr>
        <w:t>:</w:t>
      </w:r>
    </w:p>
    <w:p w:rsidR="00E15400" w:rsidRPr="000C096A" w:rsidRDefault="0055282C" w:rsidP="000C096A">
      <w:pPr>
        <w:pStyle w:val="ListParagraph"/>
        <w:numPr>
          <w:ilvl w:val="0"/>
          <w:numId w:val="3"/>
        </w:numPr>
        <w:spacing w:after="0" w:line="360" w:lineRule="auto"/>
        <w:jc w:val="both"/>
        <w:rPr>
          <w:rFonts w:ascii="Times New Roman" w:hAnsi="Times New Roman" w:cs="Times New Roman"/>
        </w:rPr>
      </w:pPr>
      <w:r w:rsidRPr="000C096A">
        <w:rPr>
          <w:rFonts w:ascii="Times New Roman" w:hAnsi="Times New Roman" w:cs="Times New Roman"/>
          <w:u w:val="single"/>
        </w:rPr>
        <w:t>Extraction of data into format usable in</w:t>
      </w:r>
      <w:del w:id="40" w:author="Eris Mei" w:date="2016-11-02T20:54:00Z">
        <w:r w:rsidRPr="000C096A" w:rsidDel="000011CD">
          <w:rPr>
            <w:rFonts w:ascii="Times New Roman" w:hAnsi="Times New Roman" w:cs="Times New Roman"/>
            <w:u w:val="single"/>
          </w:rPr>
          <w:delText>to</w:delText>
        </w:r>
      </w:del>
      <w:r w:rsidRPr="000C096A">
        <w:rPr>
          <w:rFonts w:ascii="Times New Roman" w:hAnsi="Times New Roman" w:cs="Times New Roman"/>
          <w:u w:val="single"/>
        </w:rPr>
        <w:t xml:space="preserve"> </w:t>
      </w:r>
      <w:r w:rsidR="005D412E" w:rsidRPr="000C096A">
        <w:rPr>
          <w:rFonts w:ascii="Times New Roman" w:hAnsi="Times New Roman" w:cs="Times New Roman"/>
          <w:u w:val="single"/>
        </w:rPr>
        <w:t>R</w:t>
      </w:r>
      <w:r w:rsidR="005D412E" w:rsidRPr="000C096A">
        <w:rPr>
          <w:rFonts w:ascii="Times New Roman" w:hAnsi="Times New Roman" w:cs="Times New Roman"/>
        </w:rPr>
        <w:t>:</w:t>
      </w:r>
      <w:del w:id="41" w:author="Eris Mei" w:date="2016-11-02T20:54:00Z">
        <w:r w:rsidR="005D412E" w:rsidRPr="000C096A" w:rsidDel="000011CD">
          <w:rPr>
            <w:rFonts w:ascii="Times New Roman" w:hAnsi="Times New Roman" w:cs="Times New Roman"/>
          </w:rPr>
          <w:delText xml:space="preserve"> -</w:delText>
        </w:r>
      </w:del>
      <w:r w:rsidR="005D412E" w:rsidRPr="000C096A">
        <w:rPr>
          <w:rFonts w:ascii="Times New Roman" w:hAnsi="Times New Roman" w:cs="Times New Roman"/>
        </w:rPr>
        <w:t xml:space="preserve"> </w:t>
      </w:r>
    </w:p>
    <w:p w:rsidR="000011CD" w:rsidRDefault="005D412E" w:rsidP="00FE7473">
      <w:pPr>
        <w:spacing w:after="0" w:line="360" w:lineRule="auto"/>
        <w:jc w:val="both"/>
        <w:rPr>
          <w:ins w:id="42" w:author="Eris Mei" w:date="2016-11-02T20:58:00Z"/>
          <w:rFonts w:ascii="Times New Roman" w:hAnsi="Times New Roman" w:cs="Times New Roman"/>
        </w:rPr>
      </w:pPr>
      <w:r w:rsidRPr="005D412E">
        <w:rPr>
          <w:rFonts w:ascii="Times New Roman" w:hAnsi="Times New Roman" w:cs="Times New Roman"/>
        </w:rPr>
        <w:t>The dataset is available in the form of a MS Access database</w:t>
      </w:r>
      <w:ins w:id="43" w:author="Eris Mei" w:date="2016-11-02T20:58:00Z">
        <w:r w:rsidR="000011CD">
          <w:rPr>
            <w:rFonts w:ascii="Times New Roman" w:hAnsi="Times New Roman" w:cs="Times New Roman"/>
          </w:rPr>
          <w:t xml:space="preserve"> with accompanying data in “.txt” files</w:t>
        </w:r>
      </w:ins>
      <w:r w:rsidRPr="005D412E">
        <w:rPr>
          <w:rFonts w:ascii="Times New Roman" w:hAnsi="Times New Roman" w:cs="Times New Roman"/>
        </w:rPr>
        <w:t xml:space="preserve">. </w:t>
      </w:r>
      <w:del w:id="44" w:author="Eris Mei" w:date="2016-11-02T20:59:00Z">
        <w:r w:rsidRPr="005D412E" w:rsidDel="000011CD">
          <w:rPr>
            <w:rFonts w:ascii="Times New Roman" w:hAnsi="Times New Roman" w:cs="Times New Roman"/>
          </w:rPr>
          <w:delText xml:space="preserve">This </w:delText>
        </w:r>
      </w:del>
      <w:ins w:id="45" w:author="Eris Mei" w:date="2016-11-02T20:59:00Z">
        <w:r w:rsidR="000011CD">
          <w:rPr>
            <w:rFonts w:ascii="Times New Roman" w:hAnsi="Times New Roman" w:cs="Times New Roman"/>
          </w:rPr>
          <w:t>With MS Access, t</w:t>
        </w:r>
        <w:r w:rsidR="000011CD" w:rsidRPr="005D412E">
          <w:rPr>
            <w:rFonts w:ascii="Times New Roman" w:hAnsi="Times New Roman" w:cs="Times New Roman"/>
          </w:rPr>
          <w:t xml:space="preserve">his </w:t>
        </w:r>
      </w:ins>
      <w:r w:rsidRPr="005D412E">
        <w:rPr>
          <w:rFonts w:ascii="Times New Roman" w:hAnsi="Times New Roman" w:cs="Times New Roman"/>
        </w:rPr>
        <w:t xml:space="preserve">data can be extracted into only the formats </w:t>
      </w:r>
      <w:del w:id="46" w:author="Eris Mei" w:date="2016-11-02T21:11:00Z">
        <w:r w:rsidRPr="005D412E" w:rsidDel="0040648B">
          <w:rPr>
            <w:rFonts w:ascii="Times New Roman" w:hAnsi="Times New Roman" w:cs="Times New Roman"/>
          </w:rPr>
          <w:delText>".</w:delText>
        </w:r>
      </w:del>
      <w:ins w:id="47" w:author="Eris Mei" w:date="2016-11-02T21:11:00Z">
        <w:r w:rsidR="0040648B">
          <w:rPr>
            <w:rFonts w:ascii="Times New Roman" w:hAnsi="Times New Roman" w:cs="Times New Roman"/>
          </w:rPr>
          <w:t>“</w:t>
        </w:r>
        <w:r w:rsidR="0040648B" w:rsidRPr="005D412E">
          <w:rPr>
            <w:rFonts w:ascii="Times New Roman" w:hAnsi="Times New Roman" w:cs="Times New Roman"/>
          </w:rPr>
          <w:t>.</w:t>
        </w:r>
      </w:ins>
      <w:proofErr w:type="spellStart"/>
      <w:r w:rsidRPr="005D412E">
        <w:rPr>
          <w:rFonts w:ascii="Times New Roman" w:hAnsi="Times New Roman" w:cs="Times New Roman"/>
        </w:rPr>
        <w:t>xls</w:t>
      </w:r>
      <w:proofErr w:type="spellEnd"/>
      <w:del w:id="48" w:author="Eris Mei" w:date="2016-11-02T21:11:00Z">
        <w:r w:rsidRPr="005D412E" w:rsidDel="0040648B">
          <w:rPr>
            <w:rFonts w:ascii="Times New Roman" w:hAnsi="Times New Roman" w:cs="Times New Roman"/>
          </w:rPr>
          <w:delText xml:space="preserve">*". </w:delText>
        </w:r>
      </w:del>
      <w:ins w:id="49" w:author="Eris Mei" w:date="2016-11-02T21:11:00Z">
        <w:r w:rsidR="0040648B" w:rsidRPr="005D412E">
          <w:rPr>
            <w:rFonts w:ascii="Times New Roman" w:hAnsi="Times New Roman" w:cs="Times New Roman"/>
          </w:rPr>
          <w:t>*</w:t>
        </w:r>
        <w:r w:rsidR="0040648B">
          <w:rPr>
            <w:rFonts w:ascii="Times New Roman" w:hAnsi="Times New Roman" w:cs="Times New Roman"/>
          </w:rPr>
          <w:t>”</w:t>
        </w:r>
        <w:r w:rsidR="0040648B" w:rsidRPr="005D412E">
          <w:rPr>
            <w:rFonts w:ascii="Times New Roman" w:hAnsi="Times New Roman" w:cs="Times New Roman"/>
          </w:rPr>
          <w:t xml:space="preserve">. </w:t>
        </w:r>
      </w:ins>
      <w:r w:rsidRPr="005D412E">
        <w:rPr>
          <w:rFonts w:ascii="Times New Roman" w:hAnsi="Times New Roman" w:cs="Times New Roman"/>
        </w:rPr>
        <w:t xml:space="preserve">However, to use the dataset in R, the dataset needs to be in CSV (Comma Separated Value) format. </w:t>
      </w:r>
      <w:ins w:id="50" w:author="Eris Mei" w:date="2016-11-02T20:56:00Z">
        <w:r w:rsidR="000011CD">
          <w:rPr>
            <w:rFonts w:ascii="Times New Roman" w:hAnsi="Times New Roman" w:cs="Times New Roman"/>
          </w:rPr>
          <w:t>Therefore</w:t>
        </w:r>
      </w:ins>
      <w:ins w:id="51" w:author="Eris Mei" w:date="2016-11-02T20:57:00Z">
        <w:r w:rsidR="000011CD">
          <w:rPr>
            <w:rFonts w:ascii="Times New Roman" w:hAnsi="Times New Roman" w:cs="Times New Roman"/>
          </w:rPr>
          <w:t>, we converted the data</w:t>
        </w:r>
      </w:ins>
      <w:ins w:id="52" w:author="Eris Mei" w:date="2016-11-02T20:56:00Z">
        <w:r w:rsidR="000011CD">
          <w:rPr>
            <w:rFonts w:ascii="Times New Roman" w:hAnsi="Times New Roman" w:cs="Times New Roman"/>
          </w:rPr>
          <w:t xml:space="preserve"> directly from the </w:t>
        </w:r>
      </w:ins>
      <w:ins w:id="53" w:author="Eris Mei" w:date="2016-11-02T20:57:00Z">
        <w:r w:rsidR="000011CD">
          <w:rPr>
            <w:rFonts w:ascii="Times New Roman" w:hAnsi="Times New Roman" w:cs="Times New Roman"/>
          </w:rPr>
          <w:t xml:space="preserve">“.txt” files that accompanied the MS Access database into CSV as outlined in the data cleaning steps below. </w:t>
        </w:r>
      </w:ins>
    </w:p>
    <w:p w:rsidR="000011CD" w:rsidRDefault="000011CD" w:rsidP="00FE7473">
      <w:pPr>
        <w:spacing w:after="0" w:line="360" w:lineRule="auto"/>
        <w:jc w:val="both"/>
        <w:rPr>
          <w:ins w:id="54" w:author="Eris Mei" w:date="2016-11-02T20:58:00Z"/>
          <w:rFonts w:ascii="Times New Roman" w:hAnsi="Times New Roman" w:cs="Times New Roman"/>
        </w:rPr>
      </w:pPr>
    </w:p>
    <w:p w:rsidR="005D412E" w:rsidRDefault="005D412E" w:rsidP="00FE7473">
      <w:pPr>
        <w:spacing w:after="0" w:line="360" w:lineRule="auto"/>
        <w:jc w:val="both"/>
        <w:rPr>
          <w:rFonts w:ascii="Times New Roman" w:hAnsi="Times New Roman" w:cs="Times New Roman"/>
        </w:rPr>
      </w:pPr>
      <w:del w:id="55" w:author="Eris Mei" w:date="2016-11-02T21:00:00Z">
        <w:r w:rsidRPr="005D412E" w:rsidDel="0085000A">
          <w:rPr>
            <w:rFonts w:ascii="Times New Roman" w:hAnsi="Times New Roman" w:cs="Times New Roman"/>
          </w:rPr>
          <w:delText xml:space="preserve">Following </w:delText>
        </w:r>
      </w:del>
      <w:ins w:id="56" w:author="Eris Mei" w:date="2016-11-02T21:00:00Z">
        <w:r w:rsidR="0085000A">
          <w:rPr>
            <w:rFonts w:ascii="Times New Roman" w:hAnsi="Times New Roman" w:cs="Times New Roman"/>
          </w:rPr>
          <w:t>The f</w:t>
        </w:r>
        <w:r w:rsidR="0085000A" w:rsidRPr="005D412E">
          <w:rPr>
            <w:rFonts w:ascii="Times New Roman" w:hAnsi="Times New Roman" w:cs="Times New Roman"/>
          </w:rPr>
          <w:t xml:space="preserve">ollowing </w:t>
        </w:r>
      </w:ins>
      <w:r w:rsidRPr="005D412E">
        <w:rPr>
          <w:rFonts w:ascii="Times New Roman" w:hAnsi="Times New Roman" w:cs="Times New Roman"/>
        </w:rPr>
        <w:t>is the error</w:t>
      </w:r>
      <w:ins w:id="57" w:author="Eris Mei" w:date="2016-11-02T20:58:00Z">
        <w:r w:rsidR="000011CD">
          <w:rPr>
            <w:rFonts w:ascii="Times New Roman" w:hAnsi="Times New Roman" w:cs="Times New Roman"/>
          </w:rPr>
          <w:t xml:space="preserve"> we encountered</w:t>
        </w:r>
      </w:ins>
      <w:r w:rsidRPr="005D412E">
        <w:rPr>
          <w:rFonts w:ascii="Times New Roman" w:hAnsi="Times New Roman" w:cs="Times New Roman"/>
        </w:rPr>
        <w:t xml:space="preserve"> when we </w:t>
      </w:r>
      <w:del w:id="58" w:author="Eris Mei" w:date="2016-11-02T21:35:00Z">
        <w:r w:rsidRPr="005D412E" w:rsidDel="00EF0EE2">
          <w:rPr>
            <w:rFonts w:ascii="Times New Roman" w:hAnsi="Times New Roman" w:cs="Times New Roman"/>
          </w:rPr>
          <w:delText xml:space="preserve">try </w:delText>
        </w:r>
      </w:del>
      <w:ins w:id="59" w:author="Eris Mei" w:date="2016-11-02T21:35:00Z">
        <w:r w:rsidR="00EF0EE2" w:rsidRPr="005D412E">
          <w:rPr>
            <w:rFonts w:ascii="Times New Roman" w:hAnsi="Times New Roman" w:cs="Times New Roman"/>
          </w:rPr>
          <w:t>tr</w:t>
        </w:r>
        <w:r w:rsidR="00EF0EE2">
          <w:rPr>
            <w:rFonts w:ascii="Times New Roman" w:hAnsi="Times New Roman" w:cs="Times New Roman"/>
          </w:rPr>
          <w:t>ied</w:t>
        </w:r>
        <w:bookmarkStart w:id="60" w:name="_GoBack"/>
        <w:bookmarkEnd w:id="60"/>
        <w:r w:rsidR="00EF0EE2" w:rsidRPr="005D412E">
          <w:rPr>
            <w:rFonts w:ascii="Times New Roman" w:hAnsi="Times New Roman" w:cs="Times New Roman"/>
          </w:rPr>
          <w:t xml:space="preserve"> </w:t>
        </w:r>
      </w:ins>
      <w:r w:rsidRPr="005D412E">
        <w:rPr>
          <w:rFonts w:ascii="Times New Roman" w:hAnsi="Times New Roman" w:cs="Times New Roman"/>
        </w:rPr>
        <w:t xml:space="preserve">to import an </w:t>
      </w:r>
      <w:del w:id="61" w:author="Eris Mei" w:date="2016-11-02T21:11:00Z">
        <w:r w:rsidDel="0040648B">
          <w:rPr>
            <w:rFonts w:ascii="Times New Roman" w:hAnsi="Times New Roman" w:cs="Times New Roman"/>
          </w:rPr>
          <w:delText>".</w:delText>
        </w:r>
      </w:del>
      <w:ins w:id="62" w:author="Eris Mei" w:date="2016-11-02T21:11:00Z">
        <w:r w:rsidR="0040648B">
          <w:rPr>
            <w:rFonts w:ascii="Times New Roman" w:hAnsi="Times New Roman" w:cs="Times New Roman"/>
          </w:rPr>
          <w:t>“</w:t>
        </w:r>
        <w:r w:rsidR="0040648B">
          <w:rPr>
            <w:rFonts w:ascii="Times New Roman" w:hAnsi="Times New Roman" w:cs="Times New Roman"/>
          </w:rPr>
          <w:t>.</w:t>
        </w:r>
      </w:ins>
      <w:proofErr w:type="spellStart"/>
      <w:r>
        <w:rPr>
          <w:rFonts w:ascii="Times New Roman" w:hAnsi="Times New Roman" w:cs="Times New Roman"/>
        </w:rPr>
        <w:t>xlsx</w:t>
      </w:r>
      <w:proofErr w:type="spellEnd"/>
      <w:del w:id="63" w:author="Eris Mei" w:date="2016-11-02T21:11:00Z">
        <w:r w:rsidDel="0040648B">
          <w:rPr>
            <w:rFonts w:ascii="Times New Roman" w:hAnsi="Times New Roman" w:cs="Times New Roman"/>
          </w:rPr>
          <w:delText xml:space="preserve">" </w:delText>
        </w:r>
      </w:del>
      <w:ins w:id="64" w:author="Eris Mei" w:date="2016-11-02T21:11:00Z">
        <w:r w:rsidR="0040648B">
          <w:rPr>
            <w:rFonts w:ascii="Times New Roman" w:hAnsi="Times New Roman" w:cs="Times New Roman"/>
          </w:rPr>
          <w:t>”</w:t>
        </w:r>
        <w:r w:rsidR="0040648B">
          <w:rPr>
            <w:rFonts w:ascii="Times New Roman" w:hAnsi="Times New Roman" w:cs="Times New Roman"/>
          </w:rPr>
          <w:t xml:space="preserve"> </w:t>
        </w:r>
      </w:ins>
      <w:r>
        <w:rPr>
          <w:rFonts w:ascii="Times New Roman" w:hAnsi="Times New Roman" w:cs="Times New Roman"/>
        </w:rPr>
        <w:t>file as dataset into R:</w:t>
      </w:r>
    </w:p>
    <w:p w:rsidR="00E15400" w:rsidRDefault="00E15400" w:rsidP="00FE7473">
      <w:pPr>
        <w:spacing w:after="0" w:line="360" w:lineRule="auto"/>
        <w:jc w:val="both"/>
        <w:rPr>
          <w:rFonts w:ascii="Times New Roman" w:hAnsi="Times New Roman" w:cs="Times New Roman"/>
        </w:rPr>
      </w:pPr>
      <w:r>
        <w:rPr>
          <w:rFonts w:ascii="Times New Roman" w:hAnsi="Times New Roman" w:cs="Times New Roman"/>
        </w:rPr>
        <w:t>Data Snapshot:</w:t>
      </w:r>
      <w:del w:id="65" w:author="Eris Mei" w:date="2016-11-02T20:55:00Z">
        <w:r w:rsidDel="000011CD">
          <w:rPr>
            <w:rFonts w:ascii="Times New Roman" w:hAnsi="Times New Roman" w:cs="Times New Roman"/>
          </w:rPr>
          <w:delText xml:space="preserve"> -</w:delText>
        </w:r>
      </w:del>
    </w:p>
    <w:p w:rsidR="005D412E" w:rsidRDefault="005D412E" w:rsidP="00FE7473">
      <w:pPr>
        <w:spacing w:after="0" w:line="360" w:lineRule="auto"/>
        <w:jc w:val="both"/>
        <w:rPr>
          <w:rFonts w:ascii="Times New Roman" w:hAnsi="Times New Roman" w:cs="Times New Roman"/>
        </w:rPr>
      </w:pPr>
      <w:r>
        <w:rPr>
          <w:rFonts w:ascii="Times New Roman" w:hAnsi="Times New Roman" w:cs="Times New Roman"/>
          <w:noProof/>
        </w:rPr>
        <w:drawing>
          <wp:inline distT="0" distB="0" distL="0" distR="0">
            <wp:extent cx="1981372" cy="12574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_Xlsx_Issue_1.PNG"/>
                    <pic:cNvPicPr/>
                  </pic:nvPicPr>
                  <pic:blipFill>
                    <a:blip r:embed="rId10">
                      <a:extLst>
                        <a:ext uri="{28A0092B-C50C-407E-A947-70E740481C1C}">
                          <a14:useLocalDpi xmlns:a14="http://schemas.microsoft.com/office/drawing/2010/main" val="0"/>
                        </a:ext>
                      </a:extLst>
                    </a:blip>
                    <a:stretch>
                      <a:fillRect/>
                    </a:stretch>
                  </pic:blipFill>
                  <pic:spPr>
                    <a:xfrm>
                      <a:off x="0" y="0"/>
                      <a:ext cx="1981372" cy="1257409"/>
                    </a:xfrm>
                    <a:prstGeom prst="rect">
                      <a:avLst/>
                    </a:prstGeom>
                  </pic:spPr>
                </pic:pic>
              </a:graphicData>
            </a:graphic>
          </wp:inline>
        </w:drawing>
      </w:r>
      <w:r>
        <w:rPr>
          <w:rFonts w:ascii="Times New Roman" w:hAnsi="Times New Roman" w:cs="Times New Roman"/>
        </w:rPr>
        <w:t xml:space="preserve"> </w:t>
      </w:r>
    </w:p>
    <w:p w:rsidR="00E15400" w:rsidRDefault="00E15400" w:rsidP="00FE7473">
      <w:pPr>
        <w:spacing w:after="0" w:line="360" w:lineRule="auto"/>
        <w:jc w:val="both"/>
        <w:rPr>
          <w:rFonts w:ascii="Times New Roman" w:hAnsi="Times New Roman" w:cs="Times New Roman"/>
        </w:rPr>
      </w:pPr>
      <w:r>
        <w:rPr>
          <w:rFonts w:ascii="Times New Roman" w:hAnsi="Times New Roman" w:cs="Times New Roman"/>
        </w:rPr>
        <w:lastRenderedPageBreak/>
        <w:t>Console:</w:t>
      </w:r>
      <w:del w:id="66" w:author="Eris Mei" w:date="2016-11-02T20:55:00Z">
        <w:r w:rsidDel="000011CD">
          <w:rPr>
            <w:rFonts w:ascii="Times New Roman" w:hAnsi="Times New Roman" w:cs="Times New Roman"/>
          </w:rPr>
          <w:delText xml:space="preserve"> -</w:delText>
        </w:r>
      </w:del>
    </w:p>
    <w:p w:rsidR="00F9600B" w:rsidRDefault="00F9600B" w:rsidP="00FE7473">
      <w:pPr>
        <w:spacing w:after="0" w:line="360" w:lineRule="auto"/>
        <w:jc w:val="both"/>
        <w:rPr>
          <w:rFonts w:ascii="Times New Roman" w:hAnsi="Times New Roman" w:cs="Times New Roman"/>
        </w:rPr>
      </w:pPr>
      <w:r>
        <w:rPr>
          <w:rFonts w:ascii="Times New Roman" w:hAnsi="Times New Roman" w:cs="Times New Roman"/>
          <w:noProof/>
        </w:rPr>
        <w:drawing>
          <wp:inline distT="0" distB="0" distL="0" distR="0">
            <wp:extent cx="5943600" cy="1398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_Xlsx_Issue_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398270"/>
                    </a:xfrm>
                    <a:prstGeom prst="rect">
                      <a:avLst/>
                    </a:prstGeom>
                  </pic:spPr>
                </pic:pic>
              </a:graphicData>
            </a:graphic>
          </wp:inline>
        </w:drawing>
      </w:r>
    </w:p>
    <w:p w:rsidR="0022341C" w:rsidDel="000011CD" w:rsidRDefault="0022341C" w:rsidP="00FE7473">
      <w:pPr>
        <w:spacing w:after="0" w:line="360" w:lineRule="auto"/>
        <w:jc w:val="both"/>
        <w:rPr>
          <w:del w:id="67" w:author="Eris Mei" w:date="2016-11-02T20:55:00Z"/>
          <w:rFonts w:ascii="Times New Roman" w:hAnsi="Times New Roman" w:cs="Times New Roman"/>
        </w:rPr>
      </w:pPr>
    </w:p>
    <w:p w:rsidR="0022341C" w:rsidDel="000011CD" w:rsidRDefault="0022341C" w:rsidP="00FE7473">
      <w:pPr>
        <w:spacing w:after="0" w:line="360" w:lineRule="auto"/>
        <w:jc w:val="both"/>
        <w:rPr>
          <w:del w:id="68" w:author="Eris Mei" w:date="2016-11-02T20:55:00Z"/>
          <w:rFonts w:ascii="Times New Roman" w:hAnsi="Times New Roman" w:cs="Times New Roman"/>
        </w:rPr>
      </w:pPr>
    </w:p>
    <w:p w:rsidR="005D412E" w:rsidRPr="005D412E" w:rsidRDefault="005D412E" w:rsidP="00FE7473">
      <w:pPr>
        <w:spacing w:after="0" w:line="360" w:lineRule="auto"/>
        <w:jc w:val="both"/>
        <w:rPr>
          <w:rFonts w:ascii="Times New Roman" w:hAnsi="Times New Roman" w:cs="Times New Roman"/>
        </w:rPr>
      </w:pPr>
    </w:p>
    <w:p w:rsidR="0055282C" w:rsidRPr="000C096A" w:rsidRDefault="0055282C" w:rsidP="000C096A">
      <w:pPr>
        <w:pStyle w:val="ListParagraph"/>
        <w:numPr>
          <w:ilvl w:val="0"/>
          <w:numId w:val="3"/>
        </w:numPr>
        <w:spacing w:after="0" w:line="360" w:lineRule="auto"/>
        <w:jc w:val="both"/>
        <w:rPr>
          <w:rFonts w:ascii="Times New Roman" w:hAnsi="Times New Roman" w:cs="Times New Roman"/>
          <w:u w:val="single"/>
        </w:rPr>
      </w:pPr>
      <w:r w:rsidRPr="000C096A">
        <w:rPr>
          <w:rFonts w:ascii="Times New Roman" w:hAnsi="Times New Roman" w:cs="Times New Roman"/>
          <w:u w:val="single"/>
        </w:rPr>
        <w:t>Blank/NULL values</w:t>
      </w:r>
    </w:p>
    <w:p w:rsidR="00D30EEA" w:rsidRDefault="00D30EEA" w:rsidP="00FE7473">
      <w:pPr>
        <w:spacing w:after="0" w:line="360" w:lineRule="auto"/>
        <w:jc w:val="both"/>
        <w:rPr>
          <w:rFonts w:ascii="Times New Roman" w:hAnsi="Times New Roman" w:cs="Times New Roman"/>
        </w:rPr>
      </w:pPr>
      <w:r w:rsidRPr="00D30EEA">
        <w:rPr>
          <w:rFonts w:ascii="Times New Roman" w:hAnsi="Times New Roman" w:cs="Times New Roman"/>
        </w:rPr>
        <w:t>There are a few columns in the dataset which have considerable number</w:t>
      </w:r>
      <w:ins w:id="69" w:author="Eris Mei" w:date="2016-11-02T21:00:00Z">
        <w:r w:rsidR="0085000A">
          <w:rPr>
            <w:rFonts w:ascii="Times New Roman" w:hAnsi="Times New Roman" w:cs="Times New Roman"/>
          </w:rPr>
          <w:t>s</w:t>
        </w:r>
      </w:ins>
      <w:r w:rsidRPr="00D30EEA">
        <w:rPr>
          <w:rFonts w:ascii="Times New Roman" w:hAnsi="Times New Roman" w:cs="Times New Roman"/>
        </w:rPr>
        <w:t xml:space="preserve"> of blank/NULL values. </w:t>
      </w:r>
      <w:del w:id="70" w:author="Eris Mei" w:date="2016-11-02T21:00:00Z">
        <w:r w:rsidRPr="00D30EEA" w:rsidDel="0085000A">
          <w:rPr>
            <w:rFonts w:ascii="Times New Roman" w:hAnsi="Times New Roman" w:cs="Times New Roman"/>
          </w:rPr>
          <w:delText xml:space="preserve">Following </w:delText>
        </w:r>
      </w:del>
      <w:ins w:id="71" w:author="Eris Mei" w:date="2016-11-02T21:00:00Z">
        <w:r w:rsidR="0085000A">
          <w:rPr>
            <w:rFonts w:ascii="Times New Roman" w:hAnsi="Times New Roman" w:cs="Times New Roman"/>
          </w:rPr>
          <w:t>The f</w:t>
        </w:r>
        <w:r w:rsidR="0085000A" w:rsidRPr="00D30EEA">
          <w:rPr>
            <w:rFonts w:ascii="Times New Roman" w:hAnsi="Times New Roman" w:cs="Times New Roman"/>
          </w:rPr>
          <w:t xml:space="preserve">ollowing </w:t>
        </w:r>
      </w:ins>
      <w:r w:rsidRPr="00D30EEA">
        <w:rPr>
          <w:rFonts w:ascii="Times New Roman" w:hAnsi="Times New Roman" w:cs="Times New Roman"/>
        </w:rPr>
        <w:t xml:space="preserve">are the columns for </w:t>
      </w:r>
      <w:del w:id="72" w:author="Eris Mei" w:date="2016-11-02T21:11:00Z">
        <w:r w:rsidRPr="00D30EEA" w:rsidDel="0040648B">
          <w:rPr>
            <w:rFonts w:ascii="Times New Roman" w:hAnsi="Times New Roman" w:cs="Times New Roman"/>
          </w:rPr>
          <w:delText>"</w:delText>
        </w:r>
      </w:del>
      <w:ins w:id="73" w:author="Eris Mei" w:date="2016-11-02T21:11:00Z">
        <w:r w:rsidR="0040648B">
          <w:rPr>
            <w:rFonts w:ascii="Times New Roman" w:hAnsi="Times New Roman" w:cs="Times New Roman"/>
          </w:rPr>
          <w:t>“</w:t>
        </w:r>
      </w:ins>
      <w:r w:rsidRPr="00D30EEA">
        <w:rPr>
          <w:rFonts w:ascii="Times New Roman" w:hAnsi="Times New Roman" w:cs="Times New Roman"/>
        </w:rPr>
        <w:t>Samples</w:t>
      </w:r>
      <w:del w:id="74" w:author="Eris Mei" w:date="2016-11-02T21:11:00Z">
        <w:r w:rsidRPr="00D30EEA" w:rsidDel="0040648B">
          <w:rPr>
            <w:rFonts w:ascii="Times New Roman" w:hAnsi="Times New Roman" w:cs="Times New Roman"/>
          </w:rPr>
          <w:delText xml:space="preserve">" </w:delText>
        </w:r>
      </w:del>
      <w:ins w:id="75" w:author="Eris Mei" w:date="2016-11-02T21:11:00Z">
        <w:r w:rsidR="0040648B">
          <w:rPr>
            <w:rFonts w:ascii="Times New Roman" w:hAnsi="Times New Roman" w:cs="Times New Roman"/>
          </w:rPr>
          <w:t>”</w:t>
        </w:r>
        <w:r w:rsidR="0040648B" w:rsidRPr="00D30EEA">
          <w:rPr>
            <w:rFonts w:ascii="Times New Roman" w:hAnsi="Times New Roman" w:cs="Times New Roman"/>
          </w:rPr>
          <w:t xml:space="preserve"> </w:t>
        </w:r>
      </w:ins>
      <w:r w:rsidRPr="00D30EEA">
        <w:rPr>
          <w:rFonts w:ascii="Times New Roman" w:hAnsi="Times New Roman" w:cs="Times New Roman"/>
        </w:rPr>
        <w:t xml:space="preserve">and </w:t>
      </w:r>
      <w:del w:id="76" w:author="Eris Mei" w:date="2016-11-02T21:11:00Z">
        <w:r w:rsidRPr="00D30EEA" w:rsidDel="0040648B">
          <w:rPr>
            <w:rFonts w:ascii="Times New Roman" w:hAnsi="Times New Roman" w:cs="Times New Roman"/>
          </w:rPr>
          <w:delText>"</w:delText>
        </w:r>
      </w:del>
      <w:ins w:id="77" w:author="Eris Mei" w:date="2016-11-02T21:11:00Z">
        <w:r w:rsidR="0040648B">
          <w:rPr>
            <w:rFonts w:ascii="Times New Roman" w:hAnsi="Times New Roman" w:cs="Times New Roman"/>
          </w:rPr>
          <w:t>“</w:t>
        </w:r>
      </w:ins>
      <w:r w:rsidRPr="00D30EEA">
        <w:rPr>
          <w:rFonts w:ascii="Times New Roman" w:hAnsi="Times New Roman" w:cs="Times New Roman"/>
        </w:rPr>
        <w:t>Results</w:t>
      </w:r>
      <w:del w:id="78" w:author="Eris Mei" w:date="2016-11-02T21:11:00Z">
        <w:r w:rsidRPr="00D30EEA" w:rsidDel="0040648B">
          <w:rPr>
            <w:rFonts w:ascii="Times New Roman" w:hAnsi="Times New Roman" w:cs="Times New Roman"/>
          </w:rPr>
          <w:delText xml:space="preserve">" </w:delText>
        </w:r>
      </w:del>
      <w:ins w:id="79" w:author="Eris Mei" w:date="2016-11-02T21:11:00Z">
        <w:r w:rsidR="0040648B">
          <w:rPr>
            <w:rFonts w:ascii="Times New Roman" w:hAnsi="Times New Roman" w:cs="Times New Roman"/>
          </w:rPr>
          <w:t>”</w:t>
        </w:r>
        <w:r w:rsidR="0040648B" w:rsidRPr="00D30EEA">
          <w:rPr>
            <w:rFonts w:ascii="Times New Roman" w:hAnsi="Times New Roman" w:cs="Times New Roman"/>
          </w:rPr>
          <w:t xml:space="preserve"> </w:t>
        </w:r>
      </w:ins>
      <w:r w:rsidRPr="00D30EEA">
        <w:rPr>
          <w:rFonts w:ascii="Times New Roman" w:hAnsi="Times New Roman" w:cs="Times New Roman"/>
        </w:rPr>
        <w:t xml:space="preserve">that have </w:t>
      </w:r>
      <w:del w:id="80" w:author="Eris Mei" w:date="2016-11-02T21:01:00Z">
        <w:r w:rsidRPr="00D30EEA" w:rsidDel="0085000A">
          <w:rPr>
            <w:rFonts w:ascii="Times New Roman" w:hAnsi="Times New Roman" w:cs="Times New Roman"/>
          </w:rPr>
          <w:delText xml:space="preserve">maximum </w:delText>
        </w:r>
      </w:del>
      <w:ins w:id="81" w:author="Eris Mei" w:date="2016-11-02T21:01:00Z">
        <w:r w:rsidR="0085000A">
          <w:rPr>
            <w:rFonts w:ascii="Times New Roman" w:hAnsi="Times New Roman" w:cs="Times New Roman"/>
          </w:rPr>
          <w:t>mostly</w:t>
        </w:r>
        <w:r w:rsidR="0085000A" w:rsidRPr="00D30EEA">
          <w:rPr>
            <w:rFonts w:ascii="Times New Roman" w:hAnsi="Times New Roman" w:cs="Times New Roman"/>
          </w:rPr>
          <w:t xml:space="preserve"> </w:t>
        </w:r>
      </w:ins>
      <w:r w:rsidRPr="00D30EEA">
        <w:rPr>
          <w:rFonts w:ascii="Times New Roman" w:hAnsi="Times New Roman" w:cs="Times New Roman"/>
        </w:rPr>
        <w:t>blank values:</w:t>
      </w:r>
      <w:r>
        <w:rPr>
          <w:rFonts w:ascii="Times New Roman" w:hAnsi="Times New Roman" w:cs="Times New Roman"/>
        </w:rPr>
        <w:t xml:space="preserve"> </w:t>
      </w:r>
    </w:p>
    <w:p w:rsidR="00D30EEA" w:rsidRDefault="00D30EEA" w:rsidP="00FE7473">
      <w:pPr>
        <w:pStyle w:val="ListParagraph"/>
        <w:numPr>
          <w:ilvl w:val="0"/>
          <w:numId w:val="2"/>
        </w:numPr>
        <w:spacing w:after="0" w:line="360" w:lineRule="auto"/>
        <w:jc w:val="both"/>
        <w:rPr>
          <w:rFonts w:ascii="Times New Roman" w:hAnsi="Times New Roman" w:cs="Times New Roman"/>
        </w:rPr>
      </w:pPr>
      <w:r w:rsidRPr="00D30EEA">
        <w:rPr>
          <w:rFonts w:ascii="Times New Roman" w:hAnsi="Times New Roman" w:cs="Times New Roman"/>
        </w:rPr>
        <w:t xml:space="preserve">Samples Data: </w:t>
      </w:r>
    </w:p>
    <w:p w:rsidR="00D30EEA" w:rsidRDefault="00D30EEA" w:rsidP="00FE7473">
      <w:pPr>
        <w:pStyle w:val="ListParagraph"/>
        <w:numPr>
          <w:ilvl w:val="1"/>
          <w:numId w:val="2"/>
        </w:numPr>
        <w:spacing w:after="0" w:line="360" w:lineRule="auto"/>
        <w:jc w:val="both"/>
        <w:rPr>
          <w:rFonts w:ascii="Times New Roman" w:hAnsi="Times New Roman" w:cs="Times New Roman"/>
        </w:rPr>
      </w:pPr>
      <w:r w:rsidRPr="00D30EEA">
        <w:rPr>
          <w:rFonts w:ascii="Times New Roman" w:hAnsi="Times New Roman" w:cs="Times New Roman"/>
        </w:rPr>
        <w:t xml:space="preserve">The attribute </w:t>
      </w:r>
      <w:del w:id="82" w:author="Eris Mei" w:date="2016-11-02T21:11:00Z">
        <w:r w:rsidRPr="00D30EEA" w:rsidDel="0040648B">
          <w:rPr>
            <w:rFonts w:ascii="Times New Roman" w:hAnsi="Times New Roman" w:cs="Times New Roman"/>
          </w:rPr>
          <w:delText>"</w:delText>
        </w:r>
      </w:del>
      <w:ins w:id="83" w:author="Eris Mei" w:date="2016-11-02T21:11:00Z">
        <w:r w:rsidR="0040648B">
          <w:rPr>
            <w:rFonts w:ascii="Times New Roman" w:hAnsi="Times New Roman" w:cs="Times New Roman"/>
          </w:rPr>
          <w:t>“</w:t>
        </w:r>
      </w:ins>
      <w:r w:rsidRPr="00D30EEA">
        <w:rPr>
          <w:rFonts w:ascii="Times New Roman" w:hAnsi="Times New Roman" w:cs="Times New Roman"/>
        </w:rPr>
        <w:t>SOURCE_ID</w:t>
      </w:r>
      <w:del w:id="84" w:author="Eris Mei" w:date="2016-11-02T21:11:00Z">
        <w:r w:rsidRPr="00D30EEA" w:rsidDel="0040648B">
          <w:rPr>
            <w:rFonts w:ascii="Times New Roman" w:hAnsi="Times New Roman" w:cs="Times New Roman"/>
          </w:rPr>
          <w:delText xml:space="preserve">" </w:delText>
        </w:r>
      </w:del>
      <w:ins w:id="85" w:author="Eris Mei" w:date="2016-11-02T21:11:00Z">
        <w:r w:rsidR="0040648B">
          <w:rPr>
            <w:rFonts w:ascii="Times New Roman" w:hAnsi="Times New Roman" w:cs="Times New Roman"/>
          </w:rPr>
          <w:t>”</w:t>
        </w:r>
        <w:r w:rsidR="0040648B" w:rsidRPr="00D30EEA">
          <w:rPr>
            <w:rFonts w:ascii="Times New Roman" w:hAnsi="Times New Roman" w:cs="Times New Roman"/>
          </w:rPr>
          <w:t xml:space="preserve"> </w:t>
        </w:r>
      </w:ins>
      <w:r w:rsidRPr="00D30EEA">
        <w:rPr>
          <w:rFonts w:ascii="Times New Roman" w:hAnsi="Times New Roman" w:cs="Times New Roman"/>
        </w:rPr>
        <w:t xml:space="preserve">is blank for 158 rows / 177 rows of the Samples Data for 2014. </w:t>
      </w:r>
      <w:del w:id="86" w:author="Eris Mei" w:date="2016-11-02T21:01:00Z">
        <w:r w:rsidRPr="00D30EEA" w:rsidDel="0085000A">
          <w:rPr>
            <w:rFonts w:ascii="Times New Roman" w:hAnsi="Times New Roman" w:cs="Times New Roman"/>
          </w:rPr>
          <w:delText xml:space="preserve">It </w:delText>
        </w:r>
      </w:del>
      <w:ins w:id="87" w:author="Eris Mei" w:date="2016-11-02T21:01:00Z">
        <w:r w:rsidR="0085000A">
          <w:rPr>
            <w:rFonts w:ascii="Times New Roman" w:hAnsi="Times New Roman" w:cs="Times New Roman"/>
          </w:rPr>
          <w:t>According to the metadata, i</w:t>
        </w:r>
        <w:r w:rsidR="0085000A" w:rsidRPr="00D30EEA">
          <w:rPr>
            <w:rFonts w:ascii="Times New Roman" w:hAnsi="Times New Roman" w:cs="Times New Roman"/>
          </w:rPr>
          <w:t xml:space="preserve">t </w:t>
        </w:r>
      </w:ins>
      <w:r w:rsidRPr="00D30EEA">
        <w:rPr>
          <w:rFonts w:ascii="Times New Roman" w:hAnsi="Times New Roman" w:cs="Times New Roman"/>
        </w:rPr>
        <w:t>is used to make a sample unique</w:t>
      </w:r>
      <w:del w:id="88" w:author="Eris Mei" w:date="2016-11-02T21:01:00Z">
        <w:r w:rsidRPr="00D30EEA" w:rsidDel="0085000A">
          <w:rPr>
            <w:rFonts w:ascii="Times New Roman" w:hAnsi="Times New Roman" w:cs="Times New Roman"/>
          </w:rPr>
          <w:delText>, h</w:delText>
        </w:r>
      </w:del>
      <w:ins w:id="89" w:author="Eris Mei" w:date="2016-11-02T21:01:00Z">
        <w:r w:rsidR="0085000A">
          <w:rPr>
            <w:rFonts w:ascii="Times New Roman" w:hAnsi="Times New Roman" w:cs="Times New Roman"/>
          </w:rPr>
          <w:t>. H</w:t>
        </w:r>
      </w:ins>
      <w:r w:rsidRPr="00D30EEA">
        <w:rPr>
          <w:rFonts w:ascii="Times New Roman" w:hAnsi="Times New Roman" w:cs="Times New Roman"/>
        </w:rPr>
        <w:t xml:space="preserve">owever, all the samples have a unique value in the SAMPLE_PK attribute, which is </w:t>
      </w:r>
      <w:del w:id="90" w:author="Eris Mei" w:date="2016-11-02T21:02:00Z">
        <w:r w:rsidRPr="00D30EEA" w:rsidDel="0085000A">
          <w:rPr>
            <w:rFonts w:ascii="Times New Roman" w:hAnsi="Times New Roman" w:cs="Times New Roman"/>
          </w:rPr>
          <w:delText xml:space="preserve">a </w:delText>
        </w:r>
      </w:del>
      <w:ins w:id="91" w:author="Eris Mei" w:date="2016-11-02T21:02:00Z">
        <w:r w:rsidR="0085000A">
          <w:rPr>
            <w:rFonts w:ascii="Times New Roman" w:hAnsi="Times New Roman" w:cs="Times New Roman"/>
          </w:rPr>
          <w:t>the</w:t>
        </w:r>
        <w:r w:rsidR="0085000A" w:rsidRPr="00D30EEA">
          <w:rPr>
            <w:rFonts w:ascii="Times New Roman" w:hAnsi="Times New Roman" w:cs="Times New Roman"/>
          </w:rPr>
          <w:t xml:space="preserve"> </w:t>
        </w:r>
      </w:ins>
      <w:r w:rsidRPr="00D30EEA">
        <w:rPr>
          <w:rFonts w:ascii="Times New Roman" w:hAnsi="Times New Roman" w:cs="Times New Roman"/>
        </w:rPr>
        <w:t>primary key</w:t>
      </w:r>
      <w:ins w:id="92" w:author="Eris Mei" w:date="2016-11-02T21:02:00Z">
        <w:r w:rsidR="0085000A">
          <w:rPr>
            <w:rFonts w:ascii="Times New Roman" w:hAnsi="Times New Roman" w:cs="Times New Roman"/>
          </w:rPr>
          <w:t xml:space="preserve"> for the database</w:t>
        </w:r>
      </w:ins>
      <w:r w:rsidRPr="00D30EEA">
        <w:rPr>
          <w:rFonts w:ascii="Times New Roman" w:hAnsi="Times New Roman" w:cs="Times New Roman"/>
        </w:rPr>
        <w:t xml:space="preserve">. </w:t>
      </w:r>
      <w:del w:id="93" w:author="Eris Mei" w:date="2016-11-02T21:02:00Z">
        <w:r w:rsidRPr="00D30EEA" w:rsidDel="0085000A">
          <w:rPr>
            <w:rFonts w:ascii="Times New Roman" w:hAnsi="Times New Roman" w:cs="Times New Roman"/>
          </w:rPr>
          <w:delText xml:space="preserve">This </w:delText>
        </w:r>
      </w:del>
      <w:ins w:id="94" w:author="Eris Mei" w:date="2016-11-02T21:02:00Z">
        <w:r w:rsidR="0085000A">
          <w:rPr>
            <w:rFonts w:ascii="Times New Roman" w:hAnsi="Times New Roman" w:cs="Times New Roman"/>
          </w:rPr>
          <w:t>Therefore, t</w:t>
        </w:r>
        <w:r w:rsidR="0085000A" w:rsidRPr="00D30EEA">
          <w:rPr>
            <w:rFonts w:ascii="Times New Roman" w:hAnsi="Times New Roman" w:cs="Times New Roman"/>
          </w:rPr>
          <w:t xml:space="preserve">his </w:t>
        </w:r>
      </w:ins>
      <w:r w:rsidRPr="00D30EEA">
        <w:rPr>
          <w:rFonts w:ascii="Times New Roman" w:hAnsi="Times New Roman" w:cs="Times New Roman"/>
        </w:rPr>
        <w:t>attribute can be dropped from the table.</w:t>
      </w:r>
    </w:p>
    <w:p w:rsidR="00D30EEA" w:rsidRDefault="00D30EEA" w:rsidP="00FE7473">
      <w:pPr>
        <w:pStyle w:val="ListParagraph"/>
        <w:numPr>
          <w:ilvl w:val="1"/>
          <w:numId w:val="2"/>
        </w:numPr>
        <w:spacing w:after="0" w:line="360" w:lineRule="auto"/>
        <w:jc w:val="both"/>
        <w:rPr>
          <w:rFonts w:ascii="Times New Roman" w:hAnsi="Times New Roman" w:cs="Times New Roman"/>
        </w:rPr>
      </w:pPr>
      <w:r w:rsidRPr="00D30EEA">
        <w:rPr>
          <w:rFonts w:ascii="Times New Roman" w:hAnsi="Times New Roman" w:cs="Times New Roman"/>
        </w:rPr>
        <w:t xml:space="preserve">The attribute </w:t>
      </w:r>
      <w:del w:id="95" w:author="Eris Mei" w:date="2016-11-02T21:11:00Z">
        <w:r w:rsidRPr="00D30EEA" w:rsidDel="0040648B">
          <w:rPr>
            <w:rFonts w:ascii="Times New Roman" w:hAnsi="Times New Roman" w:cs="Times New Roman"/>
          </w:rPr>
          <w:delText>"</w:delText>
        </w:r>
      </w:del>
      <w:ins w:id="96" w:author="Eris Mei" w:date="2016-11-02T21:11:00Z">
        <w:r w:rsidR="0040648B">
          <w:rPr>
            <w:rFonts w:ascii="Times New Roman" w:hAnsi="Times New Roman" w:cs="Times New Roman"/>
          </w:rPr>
          <w:t>“</w:t>
        </w:r>
      </w:ins>
      <w:r w:rsidRPr="00D30EEA">
        <w:rPr>
          <w:rFonts w:ascii="Times New Roman" w:hAnsi="Times New Roman" w:cs="Times New Roman"/>
        </w:rPr>
        <w:t>COUNTRY</w:t>
      </w:r>
      <w:del w:id="97" w:author="Eris Mei" w:date="2016-11-02T21:11:00Z">
        <w:r w:rsidRPr="00D30EEA" w:rsidDel="0040648B">
          <w:rPr>
            <w:rFonts w:ascii="Times New Roman" w:hAnsi="Times New Roman" w:cs="Times New Roman"/>
          </w:rPr>
          <w:delText xml:space="preserve">" </w:delText>
        </w:r>
      </w:del>
      <w:ins w:id="98" w:author="Eris Mei" w:date="2016-11-02T21:11:00Z">
        <w:r w:rsidR="0040648B">
          <w:rPr>
            <w:rFonts w:ascii="Times New Roman" w:hAnsi="Times New Roman" w:cs="Times New Roman"/>
          </w:rPr>
          <w:t>”</w:t>
        </w:r>
        <w:r w:rsidR="0040648B" w:rsidRPr="00D30EEA">
          <w:rPr>
            <w:rFonts w:ascii="Times New Roman" w:hAnsi="Times New Roman" w:cs="Times New Roman"/>
          </w:rPr>
          <w:t xml:space="preserve"> </w:t>
        </w:r>
      </w:ins>
      <w:r w:rsidRPr="00D30EEA">
        <w:rPr>
          <w:rFonts w:ascii="Times New Roman" w:hAnsi="Times New Roman" w:cs="Times New Roman"/>
        </w:rPr>
        <w:t xml:space="preserve">will contain a value only when the </w:t>
      </w:r>
      <w:del w:id="99" w:author="Eris Mei" w:date="2016-11-02T21:11:00Z">
        <w:r w:rsidRPr="00D30EEA" w:rsidDel="0040648B">
          <w:rPr>
            <w:rFonts w:ascii="Times New Roman" w:hAnsi="Times New Roman" w:cs="Times New Roman"/>
          </w:rPr>
          <w:delText>"</w:delText>
        </w:r>
      </w:del>
      <w:ins w:id="100" w:author="Eris Mei" w:date="2016-11-02T21:11:00Z">
        <w:r w:rsidR="0040648B">
          <w:rPr>
            <w:rFonts w:ascii="Times New Roman" w:hAnsi="Times New Roman" w:cs="Times New Roman"/>
          </w:rPr>
          <w:t>“</w:t>
        </w:r>
      </w:ins>
      <w:r w:rsidRPr="00D30EEA">
        <w:rPr>
          <w:rFonts w:ascii="Times New Roman" w:hAnsi="Times New Roman" w:cs="Times New Roman"/>
        </w:rPr>
        <w:t>ORIGIN</w:t>
      </w:r>
      <w:del w:id="101" w:author="Eris Mei" w:date="2016-11-02T21:11:00Z">
        <w:r w:rsidRPr="00D30EEA" w:rsidDel="0040648B">
          <w:rPr>
            <w:rFonts w:ascii="Times New Roman" w:hAnsi="Times New Roman" w:cs="Times New Roman"/>
          </w:rPr>
          <w:delText xml:space="preserve">" </w:delText>
        </w:r>
      </w:del>
      <w:ins w:id="102" w:author="Eris Mei" w:date="2016-11-02T21:11:00Z">
        <w:r w:rsidR="0040648B">
          <w:rPr>
            <w:rFonts w:ascii="Times New Roman" w:hAnsi="Times New Roman" w:cs="Times New Roman"/>
          </w:rPr>
          <w:t>”</w:t>
        </w:r>
        <w:r w:rsidR="0040648B" w:rsidRPr="00D30EEA">
          <w:rPr>
            <w:rFonts w:ascii="Times New Roman" w:hAnsi="Times New Roman" w:cs="Times New Roman"/>
          </w:rPr>
          <w:t xml:space="preserve"> </w:t>
        </w:r>
      </w:ins>
      <w:r w:rsidRPr="00D30EEA">
        <w:rPr>
          <w:rFonts w:ascii="Times New Roman" w:hAnsi="Times New Roman" w:cs="Times New Roman"/>
        </w:rPr>
        <w:t xml:space="preserve">attribute has </w:t>
      </w:r>
      <w:ins w:id="103" w:author="Eris Mei" w:date="2016-11-02T21:03:00Z">
        <w:r w:rsidR="0085000A">
          <w:rPr>
            <w:rFonts w:ascii="Times New Roman" w:hAnsi="Times New Roman" w:cs="Times New Roman"/>
          </w:rPr>
          <w:t xml:space="preserve">a </w:t>
        </w:r>
      </w:ins>
      <w:r w:rsidRPr="00D30EEA">
        <w:rPr>
          <w:rFonts w:ascii="Times New Roman" w:hAnsi="Times New Roman" w:cs="Times New Roman"/>
        </w:rPr>
        <w:t>value</w:t>
      </w:r>
      <w:ins w:id="104" w:author="Eris Mei" w:date="2016-11-02T21:03:00Z">
        <w:r w:rsidR="0085000A">
          <w:rPr>
            <w:rFonts w:ascii="Times New Roman" w:hAnsi="Times New Roman" w:cs="Times New Roman"/>
          </w:rPr>
          <w:t xml:space="preserve"> of</w:t>
        </w:r>
      </w:ins>
      <w:r w:rsidRPr="00D30EEA">
        <w:rPr>
          <w:rFonts w:ascii="Times New Roman" w:hAnsi="Times New Roman" w:cs="Times New Roman"/>
        </w:rPr>
        <w:t xml:space="preserve"> '2'</w:t>
      </w:r>
      <w:ins w:id="105" w:author="Eris Mei" w:date="2016-11-02T21:03:00Z">
        <w:r w:rsidR="0085000A">
          <w:rPr>
            <w:rFonts w:ascii="Times New Roman" w:hAnsi="Times New Roman" w:cs="Times New Roman"/>
          </w:rPr>
          <w:t>,</w:t>
        </w:r>
      </w:ins>
      <w:r w:rsidRPr="00D30EEA">
        <w:rPr>
          <w:rFonts w:ascii="Times New Roman" w:hAnsi="Times New Roman" w:cs="Times New Roman"/>
        </w:rPr>
        <w:t xml:space="preserve"> </w:t>
      </w:r>
      <w:r w:rsidR="00990714" w:rsidRPr="00D30EEA">
        <w:rPr>
          <w:rFonts w:ascii="Times New Roman" w:hAnsi="Times New Roman" w:cs="Times New Roman"/>
        </w:rPr>
        <w:t>i.e.</w:t>
      </w:r>
      <w:r w:rsidRPr="00D30EEA">
        <w:rPr>
          <w:rFonts w:ascii="Times New Roman" w:hAnsi="Times New Roman" w:cs="Times New Roman"/>
        </w:rPr>
        <w:t xml:space="preserve"> the variety is imported from another country. If ORIGIN has </w:t>
      </w:r>
      <w:ins w:id="106" w:author="Eris Mei" w:date="2016-11-02T21:03:00Z">
        <w:r w:rsidR="0085000A">
          <w:rPr>
            <w:rFonts w:ascii="Times New Roman" w:hAnsi="Times New Roman" w:cs="Times New Roman"/>
          </w:rPr>
          <w:t xml:space="preserve">a </w:t>
        </w:r>
      </w:ins>
      <w:r w:rsidRPr="00D30EEA">
        <w:rPr>
          <w:rFonts w:ascii="Times New Roman" w:hAnsi="Times New Roman" w:cs="Times New Roman"/>
        </w:rPr>
        <w:t>value</w:t>
      </w:r>
      <w:ins w:id="107" w:author="Eris Mei" w:date="2016-11-02T21:03:00Z">
        <w:r w:rsidR="0085000A">
          <w:rPr>
            <w:rFonts w:ascii="Times New Roman" w:hAnsi="Times New Roman" w:cs="Times New Roman"/>
          </w:rPr>
          <w:t xml:space="preserve"> of</w:t>
        </w:r>
      </w:ins>
      <w:r w:rsidRPr="00D30EEA">
        <w:rPr>
          <w:rFonts w:ascii="Times New Roman" w:hAnsi="Times New Roman" w:cs="Times New Roman"/>
        </w:rPr>
        <w:t xml:space="preserve"> '2', the COUNTRY attribute will have the country code of the country of origin</w:t>
      </w:r>
      <w:ins w:id="108" w:author="Eris Mei" w:date="2016-11-02T21:04:00Z">
        <w:r w:rsidR="0085000A">
          <w:rPr>
            <w:rFonts w:ascii="Times New Roman" w:hAnsi="Times New Roman" w:cs="Times New Roman"/>
          </w:rPr>
          <w:t xml:space="preserve">, </w:t>
        </w:r>
      </w:ins>
      <w:del w:id="109" w:author="Eris Mei" w:date="2016-11-02T21:03:00Z">
        <w:r w:rsidRPr="00D30EEA" w:rsidDel="0085000A">
          <w:rPr>
            <w:rFonts w:ascii="Times New Roman" w:hAnsi="Times New Roman" w:cs="Times New Roman"/>
          </w:rPr>
          <w:delText xml:space="preserve"> for </w:delText>
        </w:r>
      </w:del>
      <w:r w:rsidR="00990714" w:rsidRPr="00D30EEA">
        <w:rPr>
          <w:rFonts w:ascii="Times New Roman" w:hAnsi="Times New Roman" w:cs="Times New Roman"/>
        </w:rPr>
        <w:t>e.g.</w:t>
      </w:r>
      <w:r w:rsidRPr="00D30EEA">
        <w:rPr>
          <w:rFonts w:ascii="Times New Roman" w:hAnsi="Times New Roman" w:cs="Times New Roman"/>
        </w:rPr>
        <w:t xml:space="preserve"> '660' for New Zealand. As most of the samples </w:t>
      </w:r>
      <w:del w:id="110" w:author="Eris Mei" w:date="2016-11-02T21:05:00Z">
        <w:r w:rsidRPr="00D30EEA" w:rsidDel="0085000A">
          <w:rPr>
            <w:rFonts w:ascii="Times New Roman" w:hAnsi="Times New Roman" w:cs="Times New Roman"/>
          </w:rPr>
          <w:delText>have origin as</w:delText>
        </w:r>
      </w:del>
      <w:ins w:id="111" w:author="Eris Mei" w:date="2016-11-02T21:05:00Z">
        <w:r w:rsidR="0085000A">
          <w:rPr>
            <w:rFonts w:ascii="Times New Roman" w:hAnsi="Times New Roman" w:cs="Times New Roman"/>
          </w:rPr>
          <w:t>originated in the</w:t>
        </w:r>
      </w:ins>
      <w:r w:rsidRPr="00D30EEA">
        <w:rPr>
          <w:rFonts w:ascii="Times New Roman" w:hAnsi="Times New Roman" w:cs="Times New Roman"/>
        </w:rPr>
        <w:t xml:space="preserve"> United States,</w:t>
      </w:r>
      <w:ins w:id="112" w:author="Eris Mei" w:date="2016-11-02T21:05:00Z">
        <w:r w:rsidR="0085000A">
          <w:rPr>
            <w:rFonts w:ascii="Times New Roman" w:hAnsi="Times New Roman" w:cs="Times New Roman"/>
          </w:rPr>
          <w:t xml:space="preserve"> the</w:t>
        </w:r>
      </w:ins>
      <w:r w:rsidRPr="00D30EEA">
        <w:rPr>
          <w:rFonts w:ascii="Times New Roman" w:hAnsi="Times New Roman" w:cs="Times New Roman"/>
        </w:rPr>
        <w:t xml:space="preserve"> </w:t>
      </w:r>
      <w:del w:id="113" w:author="Eris Mei" w:date="2016-11-02T21:11:00Z">
        <w:r w:rsidRPr="00D30EEA" w:rsidDel="0040648B">
          <w:rPr>
            <w:rFonts w:ascii="Times New Roman" w:hAnsi="Times New Roman" w:cs="Times New Roman"/>
          </w:rPr>
          <w:delText>"</w:delText>
        </w:r>
      </w:del>
      <w:ins w:id="114" w:author="Eris Mei" w:date="2016-11-02T21:11:00Z">
        <w:r w:rsidR="0040648B">
          <w:rPr>
            <w:rFonts w:ascii="Times New Roman" w:hAnsi="Times New Roman" w:cs="Times New Roman"/>
          </w:rPr>
          <w:t>“</w:t>
        </w:r>
      </w:ins>
      <w:r w:rsidRPr="00D30EEA">
        <w:rPr>
          <w:rFonts w:ascii="Times New Roman" w:hAnsi="Times New Roman" w:cs="Times New Roman"/>
        </w:rPr>
        <w:t>COUNTRY</w:t>
      </w:r>
      <w:del w:id="115" w:author="Eris Mei" w:date="2016-11-02T21:11:00Z">
        <w:r w:rsidRPr="00D30EEA" w:rsidDel="0040648B">
          <w:rPr>
            <w:rFonts w:ascii="Times New Roman" w:hAnsi="Times New Roman" w:cs="Times New Roman"/>
          </w:rPr>
          <w:delText xml:space="preserve">" </w:delText>
        </w:r>
      </w:del>
      <w:ins w:id="116" w:author="Eris Mei" w:date="2016-11-02T21:11:00Z">
        <w:r w:rsidR="0040648B">
          <w:rPr>
            <w:rFonts w:ascii="Times New Roman" w:hAnsi="Times New Roman" w:cs="Times New Roman"/>
          </w:rPr>
          <w:t>”</w:t>
        </w:r>
        <w:r w:rsidR="0040648B" w:rsidRPr="00D30EEA">
          <w:rPr>
            <w:rFonts w:ascii="Times New Roman" w:hAnsi="Times New Roman" w:cs="Times New Roman"/>
          </w:rPr>
          <w:t xml:space="preserve"> </w:t>
        </w:r>
      </w:ins>
      <w:r w:rsidRPr="00D30EEA">
        <w:rPr>
          <w:rFonts w:ascii="Times New Roman" w:hAnsi="Times New Roman" w:cs="Times New Roman"/>
        </w:rPr>
        <w:t xml:space="preserve">column has many blank/NULL values. For </w:t>
      </w:r>
      <w:ins w:id="117" w:author="Eris Mei" w:date="2016-11-02T21:05:00Z">
        <w:r w:rsidR="0085000A">
          <w:rPr>
            <w:rFonts w:ascii="Times New Roman" w:hAnsi="Times New Roman" w:cs="Times New Roman"/>
          </w:rPr>
          <w:t xml:space="preserve">the </w:t>
        </w:r>
      </w:ins>
      <w:r w:rsidRPr="00D30EEA">
        <w:rPr>
          <w:rFonts w:ascii="Times New Roman" w:hAnsi="Times New Roman" w:cs="Times New Roman"/>
        </w:rPr>
        <w:t>2014 data, 176 rows</w:t>
      </w:r>
      <w:ins w:id="118" w:author="Eris Mei" w:date="2016-11-02T21:05:00Z">
        <w:r w:rsidR="0085000A">
          <w:rPr>
            <w:rFonts w:ascii="Times New Roman" w:hAnsi="Times New Roman" w:cs="Times New Roman"/>
          </w:rPr>
          <w:t xml:space="preserve"> </w:t>
        </w:r>
      </w:ins>
      <w:r w:rsidRPr="00D30EEA">
        <w:rPr>
          <w:rFonts w:ascii="Times New Roman" w:hAnsi="Times New Roman" w:cs="Times New Roman"/>
        </w:rPr>
        <w:t xml:space="preserve">/177 rows have </w:t>
      </w:r>
      <w:ins w:id="119" w:author="Eris Mei" w:date="2016-11-02T21:05:00Z">
        <w:r w:rsidR="0085000A">
          <w:rPr>
            <w:rFonts w:ascii="Times New Roman" w:hAnsi="Times New Roman" w:cs="Times New Roman"/>
          </w:rPr>
          <w:t xml:space="preserve">blank </w:t>
        </w:r>
      </w:ins>
      <w:r w:rsidRPr="00D30EEA">
        <w:rPr>
          <w:rFonts w:ascii="Times New Roman" w:hAnsi="Times New Roman" w:cs="Times New Roman"/>
        </w:rPr>
        <w:t>value</w:t>
      </w:r>
      <w:ins w:id="120" w:author="Eris Mei" w:date="2016-11-02T21:05:00Z">
        <w:r w:rsidR="0085000A">
          <w:rPr>
            <w:rFonts w:ascii="Times New Roman" w:hAnsi="Times New Roman" w:cs="Times New Roman"/>
          </w:rPr>
          <w:t>s</w:t>
        </w:r>
      </w:ins>
      <w:r w:rsidRPr="00D30EEA">
        <w:rPr>
          <w:rFonts w:ascii="Times New Roman" w:hAnsi="Times New Roman" w:cs="Times New Roman"/>
        </w:rPr>
        <w:t xml:space="preserve"> for </w:t>
      </w:r>
      <w:ins w:id="121" w:author="Eris Mei" w:date="2016-11-02T21:05:00Z">
        <w:r w:rsidR="0085000A">
          <w:rPr>
            <w:rFonts w:ascii="Times New Roman" w:hAnsi="Times New Roman" w:cs="Times New Roman"/>
          </w:rPr>
          <w:t xml:space="preserve">the </w:t>
        </w:r>
      </w:ins>
      <w:r w:rsidRPr="00D30EEA">
        <w:rPr>
          <w:rFonts w:ascii="Times New Roman" w:hAnsi="Times New Roman" w:cs="Times New Roman"/>
        </w:rPr>
        <w:t>Country attribute</w:t>
      </w:r>
      <w:del w:id="122" w:author="Eris Mei" w:date="2016-11-02T21:06:00Z">
        <w:r w:rsidRPr="00D30EEA" w:rsidDel="0085000A">
          <w:rPr>
            <w:rFonts w:ascii="Times New Roman" w:hAnsi="Times New Roman" w:cs="Times New Roman"/>
          </w:rPr>
          <w:delText xml:space="preserve"> as blank</w:delText>
        </w:r>
      </w:del>
      <w:r w:rsidRPr="00D30EEA">
        <w:rPr>
          <w:rFonts w:ascii="Times New Roman" w:hAnsi="Times New Roman" w:cs="Times New Roman"/>
        </w:rPr>
        <w:t xml:space="preserve">. We can </w:t>
      </w:r>
      <w:del w:id="123" w:author="Eris Mei" w:date="2016-11-02T21:08:00Z">
        <w:r w:rsidRPr="00D30EEA" w:rsidDel="0085000A">
          <w:rPr>
            <w:rFonts w:ascii="Times New Roman" w:hAnsi="Times New Roman" w:cs="Times New Roman"/>
          </w:rPr>
          <w:delText xml:space="preserve">replace </w:delText>
        </w:r>
      </w:del>
      <w:ins w:id="124" w:author="Eris Mei" w:date="2016-11-02T21:09:00Z">
        <w:r w:rsidR="0040648B">
          <w:rPr>
            <w:rFonts w:ascii="Times New Roman" w:hAnsi="Times New Roman" w:cs="Times New Roman"/>
          </w:rPr>
          <w:t xml:space="preserve">replace the value in the </w:t>
        </w:r>
      </w:ins>
      <w:ins w:id="125" w:author="Eris Mei" w:date="2016-11-02T21:11:00Z">
        <w:r w:rsidR="0040648B">
          <w:rPr>
            <w:rFonts w:ascii="Times New Roman" w:hAnsi="Times New Roman" w:cs="Times New Roman"/>
          </w:rPr>
          <w:t>“</w:t>
        </w:r>
      </w:ins>
      <w:ins w:id="126" w:author="Eris Mei" w:date="2016-11-02T21:09:00Z">
        <w:r w:rsidR="0040648B">
          <w:rPr>
            <w:rFonts w:ascii="Times New Roman" w:hAnsi="Times New Roman" w:cs="Times New Roman"/>
          </w:rPr>
          <w:t>ORIGIN</w:t>
        </w:r>
      </w:ins>
      <w:ins w:id="127" w:author="Eris Mei" w:date="2016-11-02T21:11:00Z">
        <w:r w:rsidR="0040648B">
          <w:rPr>
            <w:rFonts w:ascii="Times New Roman" w:hAnsi="Times New Roman" w:cs="Times New Roman"/>
          </w:rPr>
          <w:t>”</w:t>
        </w:r>
      </w:ins>
      <w:ins w:id="128" w:author="Eris Mei" w:date="2016-11-02T21:10:00Z">
        <w:r w:rsidR="0040648B">
          <w:rPr>
            <w:rFonts w:ascii="Times New Roman" w:hAnsi="Times New Roman" w:cs="Times New Roman"/>
          </w:rPr>
          <w:t xml:space="preserve"> attribute with</w:t>
        </w:r>
      </w:ins>
      <w:ins w:id="129" w:author="Eris Mei" w:date="2016-11-02T21:08:00Z">
        <w:r w:rsidR="0085000A" w:rsidRPr="00D30EEA">
          <w:rPr>
            <w:rFonts w:ascii="Times New Roman" w:hAnsi="Times New Roman" w:cs="Times New Roman"/>
          </w:rPr>
          <w:t xml:space="preserve"> </w:t>
        </w:r>
      </w:ins>
      <w:r w:rsidRPr="00D30EEA">
        <w:rPr>
          <w:rFonts w:ascii="Times New Roman" w:hAnsi="Times New Roman" w:cs="Times New Roman"/>
        </w:rPr>
        <w:t>the name of country</w:t>
      </w:r>
      <w:del w:id="130" w:author="Eris Mei" w:date="2016-11-02T21:08:00Z">
        <w:r w:rsidRPr="00D30EEA" w:rsidDel="0085000A">
          <w:rPr>
            <w:rFonts w:ascii="Times New Roman" w:hAnsi="Times New Roman" w:cs="Times New Roman"/>
          </w:rPr>
          <w:delText xml:space="preserve"> for</w:delText>
        </w:r>
      </w:del>
      <w:ins w:id="131" w:author="Eris Mei" w:date="2016-11-02T21:08:00Z">
        <w:r w:rsidR="0085000A">
          <w:rPr>
            <w:rFonts w:ascii="Times New Roman" w:hAnsi="Times New Roman" w:cs="Times New Roman"/>
          </w:rPr>
          <w:t xml:space="preserve"> (</w:t>
        </w:r>
      </w:ins>
      <w:del w:id="132" w:author="Eris Mei" w:date="2016-11-02T21:08:00Z">
        <w:r w:rsidRPr="00D30EEA" w:rsidDel="0085000A">
          <w:rPr>
            <w:rFonts w:ascii="Times New Roman" w:hAnsi="Times New Roman" w:cs="Times New Roman"/>
          </w:rPr>
          <w:delText xml:space="preserve"> </w:delText>
        </w:r>
      </w:del>
      <w:r w:rsidR="00990714" w:rsidRPr="00D30EEA">
        <w:rPr>
          <w:rFonts w:ascii="Times New Roman" w:hAnsi="Times New Roman" w:cs="Times New Roman"/>
        </w:rPr>
        <w:t>e.g.</w:t>
      </w:r>
      <w:r w:rsidRPr="00D30EEA">
        <w:rPr>
          <w:rFonts w:ascii="Times New Roman" w:hAnsi="Times New Roman" w:cs="Times New Roman"/>
        </w:rPr>
        <w:t xml:space="preserve"> </w:t>
      </w:r>
      <w:del w:id="133" w:author="Eris Mei" w:date="2016-11-02T21:11:00Z">
        <w:r w:rsidRPr="00D30EEA" w:rsidDel="0040648B">
          <w:rPr>
            <w:rFonts w:ascii="Times New Roman" w:hAnsi="Times New Roman" w:cs="Times New Roman"/>
          </w:rPr>
          <w:delText>"</w:delText>
        </w:r>
      </w:del>
      <w:ins w:id="134" w:author="Eris Mei" w:date="2016-11-02T21:11:00Z">
        <w:r w:rsidR="0040648B">
          <w:rPr>
            <w:rFonts w:ascii="Times New Roman" w:hAnsi="Times New Roman" w:cs="Times New Roman"/>
          </w:rPr>
          <w:t>“</w:t>
        </w:r>
      </w:ins>
      <w:r w:rsidRPr="00D30EEA">
        <w:rPr>
          <w:rFonts w:ascii="Times New Roman" w:hAnsi="Times New Roman" w:cs="Times New Roman"/>
        </w:rPr>
        <w:t>United States</w:t>
      </w:r>
      <w:del w:id="135" w:author="Eris Mei" w:date="2016-11-02T21:11:00Z">
        <w:r w:rsidRPr="00D30EEA" w:rsidDel="0040648B">
          <w:rPr>
            <w:rFonts w:ascii="Times New Roman" w:hAnsi="Times New Roman" w:cs="Times New Roman"/>
          </w:rPr>
          <w:delText xml:space="preserve">" </w:delText>
        </w:r>
      </w:del>
      <w:ins w:id="136" w:author="Eris Mei" w:date="2016-11-02T21:11:00Z">
        <w:r w:rsidR="0040648B">
          <w:rPr>
            <w:rFonts w:ascii="Times New Roman" w:hAnsi="Times New Roman" w:cs="Times New Roman"/>
          </w:rPr>
          <w:t>”</w:t>
        </w:r>
        <w:r w:rsidR="0040648B" w:rsidRPr="00D30EEA">
          <w:rPr>
            <w:rFonts w:ascii="Times New Roman" w:hAnsi="Times New Roman" w:cs="Times New Roman"/>
          </w:rPr>
          <w:t xml:space="preserve"> </w:t>
        </w:r>
      </w:ins>
      <w:r w:rsidRPr="00D30EEA">
        <w:rPr>
          <w:rFonts w:ascii="Times New Roman" w:hAnsi="Times New Roman" w:cs="Times New Roman"/>
        </w:rPr>
        <w:t>for '1</w:t>
      </w:r>
      <w:ins w:id="137" w:author="Eris Mei" w:date="2016-11-02T21:11:00Z">
        <w:r w:rsidR="0040648B" w:rsidRPr="00D30EEA">
          <w:rPr>
            <w:rFonts w:ascii="Times New Roman" w:hAnsi="Times New Roman" w:cs="Times New Roman"/>
          </w:rPr>
          <w:t>'</w:t>
        </w:r>
      </w:ins>
      <w:del w:id="138" w:author="Eris Mei" w:date="2016-11-02T21:11:00Z">
        <w:r w:rsidR="00990714" w:rsidRPr="00D30EEA" w:rsidDel="0040648B">
          <w:rPr>
            <w:rFonts w:ascii="Times New Roman" w:hAnsi="Times New Roman" w:cs="Times New Roman"/>
          </w:rPr>
          <w:delText>’</w:delText>
        </w:r>
      </w:del>
      <w:r w:rsidR="00990714" w:rsidRPr="00D30EEA">
        <w:rPr>
          <w:rFonts w:ascii="Times New Roman" w:hAnsi="Times New Roman" w:cs="Times New Roman"/>
        </w:rPr>
        <w:t>,</w:t>
      </w:r>
      <w:r w:rsidRPr="00D30EEA">
        <w:rPr>
          <w:rFonts w:ascii="Times New Roman" w:hAnsi="Times New Roman" w:cs="Times New Roman"/>
        </w:rPr>
        <w:t xml:space="preserve"> </w:t>
      </w:r>
      <w:del w:id="139" w:author="Eris Mei" w:date="2016-11-02T21:12:00Z">
        <w:r w:rsidRPr="00D30EEA" w:rsidDel="0040648B">
          <w:rPr>
            <w:rFonts w:ascii="Times New Roman" w:hAnsi="Times New Roman" w:cs="Times New Roman"/>
          </w:rPr>
          <w:delText>"</w:delText>
        </w:r>
      </w:del>
      <w:ins w:id="140" w:author="Eris Mei" w:date="2016-11-02T21:12:00Z">
        <w:r w:rsidR="0040648B">
          <w:rPr>
            <w:rFonts w:ascii="Times New Roman" w:hAnsi="Times New Roman" w:cs="Times New Roman"/>
          </w:rPr>
          <w:t>“</w:t>
        </w:r>
      </w:ins>
      <w:r w:rsidRPr="00D30EEA">
        <w:rPr>
          <w:rFonts w:ascii="Times New Roman" w:hAnsi="Times New Roman" w:cs="Times New Roman"/>
        </w:rPr>
        <w:t>New Zealand</w:t>
      </w:r>
      <w:del w:id="141" w:author="Eris Mei" w:date="2016-11-02T21:12:00Z">
        <w:r w:rsidRPr="00D30EEA" w:rsidDel="0040648B">
          <w:rPr>
            <w:rFonts w:ascii="Times New Roman" w:hAnsi="Times New Roman" w:cs="Times New Roman"/>
          </w:rPr>
          <w:delText xml:space="preserve">" </w:delText>
        </w:r>
      </w:del>
      <w:ins w:id="142" w:author="Eris Mei" w:date="2016-11-02T21:12:00Z">
        <w:r w:rsidR="0040648B">
          <w:rPr>
            <w:rFonts w:ascii="Times New Roman" w:hAnsi="Times New Roman" w:cs="Times New Roman"/>
          </w:rPr>
          <w:t>”</w:t>
        </w:r>
        <w:r w:rsidR="0040648B" w:rsidRPr="00D30EEA">
          <w:rPr>
            <w:rFonts w:ascii="Times New Roman" w:hAnsi="Times New Roman" w:cs="Times New Roman"/>
          </w:rPr>
          <w:t xml:space="preserve"> </w:t>
        </w:r>
      </w:ins>
      <w:r w:rsidRPr="00D30EEA">
        <w:rPr>
          <w:rFonts w:ascii="Times New Roman" w:hAnsi="Times New Roman" w:cs="Times New Roman"/>
        </w:rPr>
        <w:t>for '2' if its corresponding COUNTRY value is '660'</w:t>
      </w:r>
      <w:ins w:id="143" w:author="Eris Mei" w:date="2016-11-02T21:08:00Z">
        <w:r w:rsidR="0085000A">
          <w:rPr>
            <w:rFonts w:ascii="Times New Roman" w:hAnsi="Times New Roman" w:cs="Times New Roman"/>
          </w:rPr>
          <w:t>)</w:t>
        </w:r>
      </w:ins>
      <w:ins w:id="144" w:author="Eris Mei" w:date="2016-11-02T21:10:00Z">
        <w:r w:rsidR="0040648B">
          <w:rPr>
            <w:rFonts w:ascii="Times New Roman" w:hAnsi="Times New Roman" w:cs="Times New Roman"/>
          </w:rPr>
          <w:t xml:space="preserve"> and</w:t>
        </w:r>
      </w:ins>
      <w:r w:rsidRPr="00D30EEA">
        <w:rPr>
          <w:rFonts w:ascii="Times New Roman" w:hAnsi="Times New Roman" w:cs="Times New Roman"/>
        </w:rPr>
        <w:t xml:space="preserve"> </w:t>
      </w:r>
      <w:del w:id="145" w:author="Eris Mei" w:date="2016-11-02T21:10:00Z">
        <w:r w:rsidRPr="00D30EEA" w:rsidDel="0040648B">
          <w:rPr>
            <w:rFonts w:ascii="Times New Roman" w:hAnsi="Times New Roman" w:cs="Times New Roman"/>
          </w:rPr>
          <w:delText xml:space="preserve">directly into the "ORIGIN" attribute and </w:delText>
        </w:r>
      </w:del>
      <w:r w:rsidRPr="00D30EEA">
        <w:rPr>
          <w:rFonts w:ascii="Times New Roman" w:hAnsi="Times New Roman" w:cs="Times New Roman"/>
        </w:rPr>
        <w:t xml:space="preserve">drop the </w:t>
      </w:r>
      <w:del w:id="146" w:author="Eris Mei" w:date="2016-11-02T21:10:00Z">
        <w:r w:rsidRPr="00D30EEA" w:rsidDel="0040648B">
          <w:rPr>
            <w:rFonts w:ascii="Times New Roman" w:hAnsi="Times New Roman" w:cs="Times New Roman"/>
          </w:rPr>
          <w:delText>column "</w:delText>
        </w:r>
      </w:del>
      <w:ins w:id="147" w:author="Eris Mei" w:date="2016-11-02T21:12:00Z">
        <w:r w:rsidR="0040648B">
          <w:rPr>
            <w:rFonts w:ascii="Times New Roman" w:hAnsi="Times New Roman" w:cs="Times New Roman"/>
          </w:rPr>
          <w:t>“</w:t>
        </w:r>
      </w:ins>
      <w:r w:rsidRPr="00D30EEA">
        <w:rPr>
          <w:rFonts w:ascii="Times New Roman" w:hAnsi="Times New Roman" w:cs="Times New Roman"/>
        </w:rPr>
        <w:t>COUNTRY</w:t>
      </w:r>
      <w:del w:id="148" w:author="Eris Mei" w:date="2016-11-02T21:10:00Z">
        <w:r w:rsidRPr="00D30EEA" w:rsidDel="0040648B">
          <w:rPr>
            <w:rFonts w:ascii="Times New Roman" w:hAnsi="Times New Roman" w:cs="Times New Roman"/>
          </w:rPr>
          <w:delText>"</w:delText>
        </w:r>
      </w:del>
      <w:ins w:id="149" w:author="Eris Mei" w:date="2016-11-02T21:10:00Z">
        <w:r w:rsidR="0040648B">
          <w:rPr>
            <w:rFonts w:ascii="Times New Roman" w:hAnsi="Times New Roman" w:cs="Times New Roman"/>
          </w:rPr>
          <w:t>”</w:t>
        </w:r>
        <w:r w:rsidR="0040648B">
          <w:rPr>
            <w:rFonts w:ascii="Times New Roman" w:hAnsi="Times New Roman" w:cs="Times New Roman"/>
          </w:rPr>
          <w:t xml:space="preserve"> </w:t>
        </w:r>
        <w:r w:rsidR="0040648B" w:rsidRPr="00D30EEA">
          <w:rPr>
            <w:rFonts w:ascii="Times New Roman" w:hAnsi="Times New Roman" w:cs="Times New Roman"/>
          </w:rPr>
          <w:t>column</w:t>
        </w:r>
      </w:ins>
      <w:r w:rsidRPr="00D30EEA">
        <w:rPr>
          <w:rFonts w:ascii="Times New Roman" w:hAnsi="Times New Roman" w:cs="Times New Roman"/>
        </w:rPr>
        <w:t>.</w:t>
      </w:r>
    </w:p>
    <w:p w:rsidR="00D30EEA" w:rsidRPr="00990714" w:rsidRDefault="00D30EEA" w:rsidP="00990714">
      <w:pPr>
        <w:pStyle w:val="ListParagraph"/>
        <w:numPr>
          <w:ilvl w:val="1"/>
          <w:numId w:val="2"/>
        </w:numPr>
        <w:spacing w:after="0" w:line="360" w:lineRule="auto"/>
        <w:jc w:val="both"/>
        <w:rPr>
          <w:rFonts w:ascii="Times New Roman" w:hAnsi="Times New Roman" w:cs="Times New Roman"/>
        </w:rPr>
      </w:pPr>
      <w:r w:rsidRPr="00D30EEA">
        <w:rPr>
          <w:rFonts w:ascii="Times New Roman" w:hAnsi="Times New Roman" w:cs="Times New Roman"/>
        </w:rPr>
        <w:t xml:space="preserve">The fields GROWST, PACKST, </w:t>
      </w:r>
      <w:ins w:id="150" w:author="Eris Mei" w:date="2016-11-02T21:13:00Z">
        <w:r w:rsidR="0040648B">
          <w:rPr>
            <w:rFonts w:ascii="Times New Roman" w:hAnsi="Times New Roman" w:cs="Times New Roman"/>
          </w:rPr>
          <w:t xml:space="preserve">and </w:t>
        </w:r>
      </w:ins>
      <w:r w:rsidRPr="00D30EEA">
        <w:rPr>
          <w:rFonts w:ascii="Times New Roman" w:hAnsi="Times New Roman" w:cs="Times New Roman"/>
        </w:rPr>
        <w:t>DISTST have large number</w:t>
      </w:r>
      <w:ins w:id="151" w:author="Eris Mei" w:date="2016-11-02T21:13:00Z">
        <w:r w:rsidR="0040648B">
          <w:rPr>
            <w:rFonts w:ascii="Times New Roman" w:hAnsi="Times New Roman" w:cs="Times New Roman"/>
          </w:rPr>
          <w:t>s</w:t>
        </w:r>
      </w:ins>
      <w:r w:rsidRPr="00D30EEA">
        <w:rPr>
          <w:rFonts w:ascii="Times New Roman" w:hAnsi="Times New Roman" w:cs="Times New Roman"/>
        </w:rPr>
        <w:t xml:space="preserve"> of blank values. As these fields are not used in </w:t>
      </w:r>
      <w:ins w:id="152" w:author="Eris Mei" w:date="2016-11-02T21:13:00Z">
        <w:r w:rsidR="0040648B">
          <w:rPr>
            <w:rFonts w:ascii="Times New Roman" w:hAnsi="Times New Roman" w:cs="Times New Roman"/>
          </w:rPr>
          <w:t xml:space="preserve">the </w:t>
        </w:r>
      </w:ins>
      <w:r w:rsidRPr="00D30EEA">
        <w:rPr>
          <w:rFonts w:ascii="Times New Roman" w:hAnsi="Times New Roman" w:cs="Times New Roman"/>
        </w:rPr>
        <w:t xml:space="preserve">answering of </w:t>
      </w:r>
      <w:del w:id="153" w:author="Eris Mei" w:date="2016-11-02T21:13:00Z">
        <w:r w:rsidRPr="00D30EEA" w:rsidDel="0040648B">
          <w:rPr>
            <w:rFonts w:ascii="Times New Roman" w:hAnsi="Times New Roman" w:cs="Times New Roman"/>
          </w:rPr>
          <w:delText xml:space="preserve">the </w:delText>
        </w:r>
      </w:del>
      <w:r w:rsidRPr="00D30EEA">
        <w:rPr>
          <w:rFonts w:ascii="Times New Roman" w:hAnsi="Times New Roman" w:cs="Times New Roman"/>
        </w:rPr>
        <w:t>research questions, they can be safely dropped.</w:t>
      </w:r>
    </w:p>
    <w:p w:rsidR="00D30EEA" w:rsidRDefault="00D30EEA" w:rsidP="00FE7473">
      <w:pPr>
        <w:pStyle w:val="ListParagraph"/>
        <w:numPr>
          <w:ilvl w:val="0"/>
          <w:numId w:val="2"/>
        </w:numPr>
        <w:spacing w:after="0" w:line="360" w:lineRule="auto"/>
        <w:jc w:val="both"/>
        <w:rPr>
          <w:rFonts w:ascii="Times New Roman" w:hAnsi="Times New Roman" w:cs="Times New Roman"/>
        </w:rPr>
      </w:pPr>
      <w:r w:rsidRPr="00D30EEA">
        <w:rPr>
          <w:rFonts w:ascii="Times New Roman" w:hAnsi="Times New Roman" w:cs="Times New Roman"/>
        </w:rPr>
        <w:t>Results Data:</w:t>
      </w:r>
    </w:p>
    <w:p w:rsidR="00D30EEA" w:rsidRDefault="008137ED" w:rsidP="00FE7473">
      <w:pPr>
        <w:spacing w:after="0" w:line="360" w:lineRule="auto"/>
        <w:ind w:left="720"/>
        <w:jc w:val="both"/>
        <w:rPr>
          <w:rFonts w:ascii="Times New Roman" w:hAnsi="Times New Roman" w:cs="Times New Roman"/>
        </w:rPr>
      </w:pPr>
      <w:r w:rsidRPr="008137ED">
        <w:rPr>
          <w:rFonts w:ascii="Times New Roman" w:hAnsi="Times New Roman" w:cs="Times New Roman"/>
        </w:rPr>
        <w:t xml:space="preserve">The attributes CONFMETHOD2, ANNOTATE, </w:t>
      </w:r>
      <w:ins w:id="154" w:author="Eris Mei" w:date="2016-11-02T21:14:00Z">
        <w:r w:rsidR="0040648B">
          <w:rPr>
            <w:rFonts w:ascii="Times New Roman" w:hAnsi="Times New Roman" w:cs="Times New Roman"/>
          </w:rPr>
          <w:t xml:space="preserve">and </w:t>
        </w:r>
      </w:ins>
      <w:r w:rsidRPr="008137ED">
        <w:rPr>
          <w:rFonts w:ascii="Times New Roman" w:hAnsi="Times New Roman" w:cs="Times New Roman"/>
        </w:rPr>
        <w:t xml:space="preserve">QUANTITATE have blank values for all </w:t>
      </w:r>
      <w:del w:id="155" w:author="Eris Mei" w:date="2016-11-02T21:14:00Z">
        <w:r w:rsidRPr="008137ED" w:rsidDel="0040648B">
          <w:rPr>
            <w:rFonts w:ascii="Times New Roman" w:hAnsi="Times New Roman" w:cs="Times New Roman"/>
          </w:rPr>
          <w:delText xml:space="preserve">the </w:delText>
        </w:r>
      </w:del>
      <w:r w:rsidRPr="008137ED">
        <w:rPr>
          <w:rFonts w:ascii="Times New Roman" w:hAnsi="Times New Roman" w:cs="Times New Roman"/>
        </w:rPr>
        <w:t>38</w:t>
      </w:r>
      <w:ins w:id="156" w:author="Eris Mei" w:date="2016-11-02T21:14:00Z">
        <w:r w:rsidR="0040648B">
          <w:rPr>
            <w:rFonts w:ascii="Times New Roman" w:hAnsi="Times New Roman" w:cs="Times New Roman"/>
          </w:rPr>
          <w:t>,</w:t>
        </w:r>
      </w:ins>
      <w:r w:rsidRPr="008137ED">
        <w:rPr>
          <w:rFonts w:ascii="Times New Roman" w:hAnsi="Times New Roman" w:cs="Times New Roman"/>
        </w:rPr>
        <w:t xml:space="preserve">792 rows </w:t>
      </w:r>
      <w:del w:id="157" w:author="Eris Mei" w:date="2016-11-02T21:14:00Z">
        <w:r w:rsidRPr="008137ED" w:rsidDel="0040648B">
          <w:rPr>
            <w:rFonts w:ascii="Times New Roman" w:hAnsi="Times New Roman" w:cs="Times New Roman"/>
          </w:rPr>
          <w:delText xml:space="preserve">for </w:delText>
        </w:r>
      </w:del>
      <w:ins w:id="158" w:author="Eris Mei" w:date="2016-11-02T21:14:00Z">
        <w:r w:rsidR="0040648B">
          <w:rPr>
            <w:rFonts w:ascii="Times New Roman" w:hAnsi="Times New Roman" w:cs="Times New Roman"/>
          </w:rPr>
          <w:t>of apple</w:t>
        </w:r>
        <w:r w:rsidR="0040648B" w:rsidRPr="008137ED">
          <w:rPr>
            <w:rFonts w:ascii="Times New Roman" w:hAnsi="Times New Roman" w:cs="Times New Roman"/>
          </w:rPr>
          <w:t xml:space="preserve"> </w:t>
        </w:r>
      </w:ins>
      <w:r w:rsidRPr="008137ED">
        <w:rPr>
          <w:rFonts w:ascii="Times New Roman" w:hAnsi="Times New Roman" w:cs="Times New Roman"/>
        </w:rPr>
        <w:t xml:space="preserve">data </w:t>
      </w:r>
      <w:del w:id="159" w:author="Eris Mei" w:date="2016-11-02T21:14:00Z">
        <w:r w:rsidRPr="008137ED" w:rsidDel="0040648B">
          <w:rPr>
            <w:rFonts w:ascii="Times New Roman" w:hAnsi="Times New Roman" w:cs="Times New Roman"/>
          </w:rPr>
          <w:delText xml:space="preserve">of </w:delText>
        </w:r>
      </w:del>
      <w:ins w:id="160" w:author="Eris Mei" w:date="2016-11-02T21:14:00Z">
        <w:r w:rsidR="0040648B">
          <w:rPr>
            <w:rFonts w:ascii="Times New Roman" w:hAnsi="Times New Roman" w:cs="Times New Roman"/>
          </w:rPr>
          <w:t>from the</w:t>
        </w:r>
        <w:r w:rsidR="0040648B" w:rsidRPr="008137ED">
          <w:rPr>
            <w:rFonts w:ascii="Times New Roman" w:hAnsi="Times New Roman" w:cs="Times New Roman"/>
          </w:rPr>
          <w:t xml:space="preserve"> </w:t>
        </w:r>
      </w:ins>
      <w:r w:rsidRPr="008137ED">
        <w:rPr>
          <w:rFonts w:ascii="Times New Roman" w:hAnsi="Times New Roman" w:cs="Times New Roman"/>
        </w:rPr>
        <w:t>year 2014. As these attributes are not used in analysis, they can be dropped from the data</w:t>
      </w:r>
      <w:del w:id="161" w:author="Eris Mei" w:date="2016-11-02T21:14:00Z">
        <w:r w:rsidRPr="008137ED" w:rsidDel="0040648B">
          <w:rPr>
            <w:rFonts w:ascii="Times New Roman" w:hAnsi="Times New Roman" w:cs="Times New Roman"/>
          </w:rPr>
          <w:delText xml:space="preserve"> </w:delText>
        </w:r>
      </w:del>
      <w:r w:rsidRPr="008137ED">
        <w:rPr>
          <w:rFonts w:ascii="Times New Roman" w:hAnsi="Times New Roman" w:cs="Times New Roman"/>
        </w:rPr>
        <w:t xml:space="preserve">set. </w:t>
      </w:r>
    </w:p>
    <w:p w:rsidR="00990714" w:rsidRDefault="00990714" w:rsidP="00FE7473">
      <w:pPr>
        <w:spacing w:after="0" w:line="360" w:lineRule="auto"/>
        <w:ind w:left="720"/>
        <w:jc w:val="both"/>
        <w:rPr>
          <w:rFonts w:ascii="Times New Roman" w:hAnsi="Times New Roman" w:cs="Times New Roman"/>
        </w:rPr>
      </w:pPr>
    </w:p>
    <w:p w:rsidR="00990714" w:rsidRDefault="00990714" w:rsidP="00FE7473">
      <w:pPr>
        <w:spacing w:after="0" w:line="360" w:lineRule="auto"/>
        <w:ind w:left="720"/>
        <w:jc w:val="both"/>
        <w:rPr>
          <w:rFonts w:ascii="Times New Roman" w:hAnsi="Times New Roman" w:cs="Times New Roman"/>
        </w:rPr>
      </w:pPr>
      <w:r w:rsidRPr="00D30EEA">
        <w:rPr>
          <w:rFonts w:ascii="Times New Roman" w:hAnsi="Times New Roman" w:cs="Times New Roman"/>
          <w:b/>
        </w:rPr>
        <w:lastRenderedPageBreak/>
        <w:t xml:space="preserve">There are similar observations for the </w:t>
      </w:r>
      <w:del w:id="162" w:author="Eris Mei" w:date="2016-11-02T21:12:00Z">
        <w:r w:rsidRPr="00D30EEA" w:rsidDel="0040648B">
          <w:rPr>
            <w:rFonts w:ascii="Times New Roman" w:hAnsi="Times New Roman" w:cs="Times New Roman"/>
            <w:b/>
          </w:rPr>
          <w:delText>"</w:delText>
        </w:r>
      </w:del>
      <w:ins w:id="163" w:author="Eris Mei" w:date="2016-11-02T21:12:00Z">
        <w:r w:rsidR="0040648B">
          <w:rPr>
            <w:rFonts w:ascii="Times New Roman" w:hAnsi="Times New Roman" w:cs="Times New Roman"/>
            <w:b/>
          </w:rPr>
          <w:t>“</w:t>
        </w:r>
      </w:ins>
      <w:r w:rsidRPr="00D30EEA">
        <w:rPr>
          <w:rFonts w:ascii="Times New Roman" w:hAnsi="Times New Roman" w:cs="Times New Roman"/>
          <w:b/>
        </w:rPr>
        <w:t>Samples</w:t>
      </w:r>
      <w:del w:id="164" w:author="Eris Mei" w:date="2016-11-02T21:12:00Z">
        <w:r w:rsidRPr="00D30EEA" w:rsidDel="0040648B">
          <w:rPr>
            <w:rFonts w:ascii="Times New Roman" w:hAnsi="Times New Roman" w:cs="Times New Roman"/>
            <w:b/>
          </w:rPr>
          <w:delText>"</w:delText>
        </w:r>
        <w:r w:rsidDel="0040648B">
          <w:rPr>
            <w:rFonts w:ascii="Times New Roman" w:hAnsi="Times New Roman" w:cs="Times New Roman"/>
            <w:b/>
          </w:rPr>
          <w:delText xml:space="preserve"> </w:delText>
        </w:r>
      </w:del>
      <w:ins w:id="165" w:author="Eris Mei" w:date="2016-11-02T21:12:00Z">
        <w:r w:rsidR="0040648B">
          <w:rPr>
            <w:rFonts w:ascii="Times New Roman" w:hAnsi="Times New Roman" w:cs="Times New Roman"/>
            <w:b/>
          </w:rPr>
          <w:t>”</w:t>
        </w:r>
        <w:r w:rsidR="0040648B">
          <w:rPr>
            <w:rFonts w:ascii="Times New Roman" w:hAnsi="Times New Roman" w:cs="Times New Roman"/>
            <w:b/>
          </w:rPr>
          <w:t xml:space="preserve"> </w:t>
        </w:r>
      </w:ins>
      <w:r>
        <w:rPr>
          <w:rFonts w:ascii="Times New Roman" w:hAnsi="Times New Roman" w:cs="Times New Roman"/>
          <w:b/>
        </w:rPr>
        <w:t>&amp; “Results”</w:t>
      </w:r>
      <w:r w:rsidRPr="00D30EEA">
        <w:rPr>
          <w:rFonts w:ascii="Times New Roman" w:hAnsi="Times New Roman" w:cs="Times New Roman"/>
          <w:b/>
        </w:rPr>
        <w:t xml:space="preserve"> data for 2004</w:t>
      </w:r>
      <w:del w:id="166" w:author="Eris Mei" w:date="2016-11-02T21:15:00Z">
        <w:r w:rsidRPr="00D30EEA" w:rsidDel="0040648B">
          <w:rPr>
            <w:rFonts w:ascii="Times New Roman" w:hAnsi="Times New Roman" w:cs="Times New Roman"/>
            <w:b/>
          </w:rPr>
          <w:delText xml:space="preserve"> year</w:delText>
        </w:r>
      </w:del>
      <w:r w:rsidRPr="00D30EEA">
        <w:rPr>
          <w:rFonts w:ascii="Times New Roman" w:hAnsi="Times New Roman" w:cs="Times New Roman"/>
          <w:b/>
        </w:rPr>
        <w:t>.</w:t>
      </w:r>
    </w:p>
    <w:p w:rsidR="008137ED" w:rsidRPr="00D30EEA" w:rsidRDefault="008137ED" w:rsidP="00FE7473">
      <w:pPr>
        <w:spacing w:after="0" w:line="360" w:lineRule="auto"/>
        <w:ind w:left="720"/>
        <w:jc w:val="both"/>
        <w:rPr>
          <w:rFonts w:ascii="Times New Roman" w:hAnsi="Times New Roman" w:cs="Times New Roman"/>
        </w:rPr>
      </w:pPr>
    </w:p>
    <w:p w:rsidR="0055282C" w:rsidRPr="000C096A" w:rsidRDefault="0055282C" w:rsidP="000C096A">
      <w:pPr>
        <w:pStyle w:val="ListParagraph"/>
        <w:numPr>
          <w:ilvl w:val="0"/>
          <w:numId w:val="3"/>
        </w:numPr>
        <w:spacing w:after="0" w:line="360" w:lineRule="auto"/>
        <w:jc w:val="both"/>
        <w:rPr>
          <w:rFonts w:ascii="Times New Roman" w:hAnsi="Times New Roman" w:cs="Times New Roman"/>
          <w:u w:val="single"/>
        </w:rPr>
      </w:pPr>
      <w:r w:rsidRPr="000C096A">
        <w:rPr>
          <w:rFonts w:ascii="Times New Roman" w:hAnsi="Times New Roman" w:cs="Times New Roman"/>
          <w:u w:val="single"/>
        </w:rPr>
        <w:t>Missing Values</w:t>
      </w:r>
    </w:p>
    <w:p w:rsidR="0022341C" w:rsidRDefault="0022341C" w:rsidP="00FE7473">
      <w:pPr>
        <w:spacing w:after="0" w:line="360" w:lineRule="auto"/>
        <w:jc w:val="both"/>
        <w:rPr>
          <w:rFonts w:ascii="Times New Roman" w:hAnsi="Times New Roman" w:cs="Times New Roman"/>
        </w:rPr>
      </w:pPr>
      <w:del w:id="167" w:author="Eris Mei" w:date="2016-11-02T21:15:00Z">
        <w:r w:rsidRPr="0022341C" w:rsidDel="0040648B">
          <w:rPr>
            <w:rFonts w:ascii="Times New Roman" w:hAnsi="Times New Roman" w:cs="Times New Roman"/>
          </w:rPr>
          <w:delText xml:space="preserve">Considerable </w:delText>
        </w:r>
      </w:del>
      <w:ins w:id="168" w:author="Eris Mei" w:date="2016-11-02T21:15:00Z">
        <w:r w:rsidR="0040648B">
          <w:rPr>
            <w:rFonts w:ascii="Times New Roman" w:hAnsi="Times New Roman" w:cs="Times New Roman"/>
          </w:rPr>
          <w:t>A</w:t>
        </w:r>
      </w:ins>
      <w:ins w:id="169" w:author="Eris Mei" w:date="2016-11-02T21:18:00Z">
        <w:r w:rsidR="0040648B">
          <w:rPr>
            <w:rFonts w:ascii="Times New Roman" w:hAnsi="Times New Roman" w:cs="Times New Roman"/>
          </w:rPr>
          <w:t xml:space="preserve"> C</w:t>
        </w:r>
      </w:ins>
      <w:ins w:id="170" w:author="Eris Mei" w:date="2016-11-02T21:15:00Z">
        <w:r w:rsidR="0040648B" w:rsidRPr="0022341C">
          <w:rPr>
            <w:rFonts w:ascii="Times New Roman" w:hAnsi="Times New Roman" w:cs="Times New Roman"/>
          </w:rPr>
          <w:t xml:space="preserve">onsiderable </w:t>
        </w:r>
      </w:ins>
      <w:r w:rsidRPr="0022341C">
        <w:rPr>
          <w:rFonts w:ascii="Times New Roman" w:hAnsi="Times New Roman" w:cs="Times New Roman"/>
        </w:rPr>
        <w:t xml:space="preserve">number of rows (106/744) have </w:t>
      </w:r>
      <w:ins w:id="171" w:author="Eris Mei" w:date="2016-11-02T21:18:00Z">
        <w:r w:rsidR="0040648B">
          <w:rPr>
            <w:rFonts w:ascii="Times New Roman" w:hAnsi="Times New Roman" w:cs="Times New Roman"/>
          </w:rPr>
          <w:t xml:space="preserve">a </w:t>
        </w:r>
      </w:ins>
      <w:r w:rsidRPr="0022341C">
        <w:rPr>
          <w:rFonts w:ascii="Times New Roman" w:hAnsi="Times New Roman" w:cs="Times New Roman"/>
        </w:rPr>
        <w:t xml:space="preserve">null value for the </w:t>
      </w:r>
      <w:del w:id="172" w:author="Eris Mei" w:date="2016-11-02T21:12:00Z">
        <w:r w:rsidRPr="0022341C" w:rsidDel="0040648B">
          <w:rPr>
            <w:rFonts w:ascii="Times New Roman" w:hAnsi="Times New Roman" w:cs="Times New Roman"/>
          </w:rPr>
          <w:delText>"</w:delText>
        </w:r>
      </w:del>
      <w:ins w:id="173" w:author="Eris Mei" w:date="2016-11-02T21:12:00Z">
        <w:r w:rsidR="0040648B">
          <w:rPr>
            <w:rFonts w:ascii="Times New Roman" w:hAnsi="Times New Roman" w:cs="Times New Roman"/>
          </w:rPr>
          <w:t>“</w:t>
        </w:r>
      </w:ins>
      <w:r w:rsidRPr="0022341C">
        <w:rPr>
          <w:rFonts w:ascii="Times New Roman" w:hAnsi="Times New Roman" w:cs="Times New Roman"/>
        </w:rPr>
        <w:t>VARIETY</w:t>
      </w:r>
      <w:del w:id="174" w:author="Eris Mei" w:date="2016-11-02T21:12:00Z">
        <w:r w:rsidRPr="0022341C" w:rsidDel="0040648B">
          <w:rPr>
            <w:rFonts w:ascii="Times New Roman" w:hAnsi="Times New Roman" w:cs="Times New Roman"/>
          </w:rPr>
          <w:delText xml:space="preserve">" </w:delText>
        </w:r>
      </w:del>
      <w:ins w:id="175" w:author="Eris Mei" w:date="2016-11-02T21:12:00Z">
        <w:r w:rsidR="0040648B">
          <w:rPr>
            <w:rFonts w:ascii="Times New Roman" w:hAnsi="Times New Roman" w:cs="Times New Roman"/>
          </w:rPr>
          <w:t>”</w:t>
        </w:r>
        <w:r w:rsidR="0040648B" w:rsidRPr="0022341C">
          <w:rPr>
            <w:rFonts w:ascii="Times New Roman" w:hAnsi="Times New Roman" w:cs="Times New Roman"/>
          </w:rPr>
          <w:t xml:space="preserve"> </w:t>
        </w:r>
      </w:ins>
      <w:r w:rsidRPr="0022341C">
        <w:rPr>
          <w:rFonts w:ascii="Times New Roman" w:hAnsi="Times New Roman" w:cs="Times New Roman"/>
        </w:rPr>
        <w:t xml:space="preserve">attribute for the Samples data of </w:t>
      </w:r>
      <w:del w:id="176" w:author="Eris Mei" w:date="2016-11-02T21:19:00Z">
        <w:r w:rsidRPr="0022341C" w:rsidDel="0040648B">
          <w:rPr>
            <w:rFonts w:ascii="Times New Roman" w:hAnsi="Times New Roman" w:cs="Times New Roman"/>
          </w:rPr>
          <w:delText xml:space="preserve">year </w:delText>
        </w:r>
      </w:del>
      <w:r w:rsidRPr="0022341C">
        <w:rPr>
          <w:rFonts w:ascii="Times New Roman" w:hAnsi="Times New Roman" w:cs="Times New Roman"/>
        </w:rPr>
        <w:t xml:space="preserve">2004. The data for the year 2014 contains a few rows with </w:t>
      </w:r>
      <w:ins w:id="177" w:author="Eris Mei" w:date="2016-11-02T21:19:00Z">
        <w:r w:rsidR="0040648B">
          <w:rPr>
            <w:rFonts w:ascii="Times New Roman" w:hAnsi="Times New Roman" w:cs="Times New Roman"/>
          </w:rPr>
          <w:t xml:space="preserve">the </w:t>
        </w:r>
      </w:ins>
      <w:r w:rsidRPr="0022341C">
        <w:rPr>
          <w:rFonts w:ascii="Times New Roman" w:hAnsi="Times New Roman" w:cs="Times New Roman"/>
        </w:rPr>
        <w:t xml:space="preserve">value </w:t>
      </w:r>
      <w:del w:id="178" w:author="Eris Mei" w:date="2016-11-02T21:12:00Z">
        <w:r w:rsidRPr="0022341C" w:rsidDel="0040648B">
          <w:rPr>
            <w:rFonts w:ascii="Times New Roman" w:hAnsi="Times New Roman" w:cs="Times New Roman"/>
          </w:rPr>
          <w:delText>"</w:delText>
        </w:r>
      </w:del>
      <w:ins w:id="179" w:author="Eris Mei" w:date="2016-11-02T21:12:00Z">
        <w:r w:rsidR="0040648B">
          <w:rPr>
            <w:rFonts w:ascii="Times New Roman" w:hAnsi="Times New Roman" w:cs="Times New Roman"/>
          </w:rPr>
          <w:t>“</w:t>
        </w:r>
      </w:ins>
      <w:r w:rsidRPr="0022341C">
        <w:rPr>
          <w:rFonts w:ascii="Times New Roman" w:hAnsi="Times New Roman" w:cs="Times New Roman"/>
        </w:rPr>
        <w:t>Unknown</w:t>
      </w:r>
      <w:del w:id="180" w:author="Eris Mei" w:date="2016-11-02T21:12:00Z">
        <w:r w:rsidRPr="0022341C" w:rsidDel="0040648B">
          <w:rPr>
            <w:rFonts w:ascii="Times New Roman" w:hAnsi="Times New Roman" w:cs="Times New Roman"/>
          </w:rPr>
          <w:delText xml:space="preserve">" </w:delText>
        </w:r>
      </w:del>
      <w:ins w:id="181" w:author="Eris Mei" w:date="2016-11-02T21:12:00Z">
        <w:r w:rsidR="0040648B">
          <w:rPr>
            <w:rFonts w:ascii="Times New Roman" w:hAnsi="Times New Roman" w:cs="Times New Roman"/>
          </w:rPr>
          <w:t>”</w:t>
        </w:r>
        <w:r w:rsidR="0040648B" w:rsidRPr="0022341C">
          <w:rPr>
            <w:rFonts w:ascii="Times New Roman" w:hAnsi="Times New Roman" w:cs="Times New Roman"/>
          </w:rPr>
          <w:t xml:space="preserve"> </w:t>
        </w:r>
      </w:ins>
      <w:r w:rsidRPr="0022341C">
        <w:rPr>
          <w:rFonts w:ascii="Times New Roman" w:hAnsi="Times New Roman" w:cs="Times New Roman"/>
        </w:rPr>
        <w:t xml:space="preserve">for the attribute </w:t>
      </w:r>
      <w:del w:id="182" w:author="Eris Mei" w:date="2016-11-02T21:12:00Z">
        <w:r w:rsidRPr="0022341C" w:rsidDel="0040648B">
          <w:rPr>
            <w:rFonts w:ascii="Times New Roman" w:hAnsi="Times New Roman" w:cs="Times New Roman"/>
          </w:rPr>
          <w:delText>"</w:delText>
        </w:r>
      </w:del>
      <w:ins w:id="183" w:author="Eris Mei" w:date="2016-11-02T21:12:00Z">
        <w:r w:rsidR="0040648B">
          <w:rPr>
            <w:rFonts w:ascii="Times New Roman" w:hAnsi="Times New Roman" w:cs="Times New Roman"/>
          </w:rPr>
          <w:t>“</w:t>
        </w:r>
      </w:ins>
      <w:r w:rsidRPr="0022341C">
        <w:rPr>
          <w:rFonts w:ascii="Times New Roman" w:hAnsi="Times New Roman" w:cs="Times New Roman"/>
        </w:rPr>
        <w:t>VARIETY</w:t>
      </w:r>
      <w:del w:id="184" w:author="Eris Mei" w:date="2016-11-02T21:12:00Z">
        <w:r w:rsidRPr="0022341C" w:rsidDel="0040648B">
          <w:rPr>
            <w:rFonts w:ascii="Times New Roman" w:hAnsi="Times New Roman" w:cs="Times New Roman"/>
          </w:rPr>
          <w:delText xml:space="preserve">". </w:delText>
        </w:r>
      </w:del>
      <w:ins w:id="185" w:author="Eris Mei" w:date="2016-11-02T21:12:00Z">
        <w:r w:rsidR="0040648B">
          <w:rPr>
            <w:rFonts w:ascii="Times New Roman" w:hAnsi="Times New Roman" w:cs="Times New Roman"/>
          </w:rPr>
          <w:t>”</w:t>
        </w:r>
        <w:r w:rsidR="0040648B" w:rsidRPr="0022341C">
          <w:rPr>
            <w:rFonts w:ascii="Times New Roman" w:hAnsi="Times New Roman" w:cs="Times New Roman"/>
          </w:rPr>
          <w:t xml:space="preserve">. </w:t>
        </w:r>
      </w:ins>
      <w:r w:rsidRPr="0022341C">
        <w:rPr>
          <w:rFonts w:ascii="Times New Roman" w:hAnsi="Times New Roman" w:cs="Times New Roman"/>
        </w:rPr>
        <w:t xml:space="preserve">The same value can be used to fill the empty attributes of the </w:t>
      </w:r>
      <w:r>
        <w:rPr>
          <w:rFonts w:ascii="Times New Roman" w:hAnsi="Times New Roman" w:cs="Times New Roman"/>
        </w:rPr>
        <w:t xml:space="preserve">data for </w:t>
      </w:r>
      <w:ins w:id="186" w:author="Eris Mei" w:date="2016-11-02T21:19:00Z">
        <w:r w:rsidR="00516DEB">
          <w:rPr>
            <w:rFonts w:ascii="Times New Roman" w:hAnsi="Times New Roman" w:cs="Times New Roman"/>
          </w:rPr>
          <w:t xml:space="preserve">the </w:t>
        </w:r>
      </w:ins>
      <w:r>
        <w:rPr>
          <w:rFonts w:ascii="Times New Roman" w:hAnsi="Times New Roman" w:cs="Times New Roman"/>
        </w:rPr>
        <w:t>year 2004</w:t>
      </w:r>
      <w:r w:rsidRPr="0022341C">
        <w:rPr>
          <w:rFonts w:ascii="Times New Roman" w:hAnsi="Times New Roman" w:cs="Times New Roman"/>
        </w:rPr>
        <w:t>.</w:t>
      </w:r>
    </w:p>
    <w:p w:rsidR="00A758D1" w:rsidRDefault="00A758D1" w:rsidP="00FE7473">
      <w:pPr>
        <w:spacing w:after="0" w:line="360" w:lineRule="auto"/>
        <w:jc w:val="both"/>
        <w:rPr>
          <w:rFonts w:ascii="Times New Roman" w:hAnsi="Times New Roman" w:cs="Times New Roman"/>
          <w:b/>
          <w:sz w:val="24"/>
        </w:rPr>
      </w:pPr>
    </w:p>
    <w:p w:rsidR="008477DC" w:rsidRDefault="005D7A51" w:rsidP="00FE7473">
      <w:pPr>
        <w:spacing w:after="0" w:line="360" w:lineRule="auto"/>
        <w:jc w:val="both"/>
        <w:rPr>
          <w:rFonts w:ascii="Times New Roman" w:hAnsi="Times New Roman" w:cs="Times New Roman"/>
          <w:b/>
          <w:sz w:val="24"/>
        </w:rPr>
      </w:pPr>
      <w:r w:rsidRPr="00392139">
        <w:rPr>
          <w:rFonts w:ascii="Times New Roman" w:hAnsi="Times New Roman" w:cs="Times New Roman"/>
          <w:b/>
          <w:sz w:val="24"/>
        </w:rPr>
        <w:t xml:space="preserve">Steps followed to clean the </w:t>
      </w:r>
      <w:r w:rsidR="00A878EE" w:rsidRPr="00392139">
        <w:rPr>
          <w:rFonts w:ascii="Times New Roman" w:hAnsi="Times New Roman" w:cs="Times New Roman"/>
          <w:b/>
          <w:sz w:val="24"/>
        </w:rPr>
        <w:t>data:</w:t>
      </w:r>
      <w:del w:id="187" w:author="Eris Mei" w:date="2016-11-02T21:22:00Z">
        <w:r w:rsidR="00A878EE" w:rsidRPr="00392139" w:rsidDel="00516DEB">
          <w:rPr>
            <w:rFonts w:ascii="Times New Roman" w:hAnsi="Times New Roman" w:cs="Times New Roman"/>
            <w:b/>
            <w:sz w:val="24"/>
          </w:rPr>
          <w:delText xml:space="preserve"> -</w:delText>
        </w:r>
      </w:del>
    </w:p>
    <w:p w:rsidR="00D70274" w:rsidRPr="00A758D1" w:rsidRDefault="00A758D1" w:rsidP="00FE7473">
      <w:pPr>
        <w:spacing w:after="0" w:line="360" w:lineRule="auto"/>
        <w:jc w:val="both"/>
        <w:rPr>
          <w:rFonts w:ascii="Times New Roman" w:hAnsi="Times New Roman" w:cs="Times New Roman"/>
        </w:rPr>
      </w:pPr>
      <w:r w:rsidRPr="00A758D1">
        <w:rPr>
          <w:rFonts w:ascii="Times New Roman" w:hAnsi="Times New Roman" w:cs="Times New Roman"/>
        </w:rPr>
        <w:t xml:space="preserve">Data Cleaning is done in two phases: </w:t>
      </w:r>
    </w:p>
    <w:p w:rsidR="00A758D1" w:rsidRPr="00A758D1" w:rsidRDefault="00A758D1" w:rsidP="00A758D1">
      <w:pPr>
        <w:pStyle w:val="ListParagraph"/>
        <w:numPr>
          <w:ilvl w:val="0"/>
          <w:numId w:val="4"/>
        </w:numPr>
        <w:spacing w:after="0" w:line="360" w:lineRule="auto"/>
        <w:jc w:val="both"/>
        <w:rPr>
          <w:rFonts w:ascii="Times New Roman" w:hAnsi="Times New Roman" w:cs="Times New Roman"/>
        </w:rPr>
      </w:pPr>
      <w:r w:rsidRPr="00A758D1">
        <w:rPr>
          <w:rFonts w:ascii="Times New Roman" w:hAnsi="Times New Roman" w:cs="Times New Roman"/>
        </w:rPr>
        <w:t>Creation of CSV File for the data</w:t>
      </w:r>
      <w:r w:rsidR="00B56FE5">
        <w:rPr>
          <w:rFonts w:ascii="Times New Roman" w:hAnsi="Times New Roman" w:cs="Times New Roman"/>
        </w:rPr>
        <w:t xml:space="preserve"> </w:t>
      </w:r>
    </w:p>
    <w:p w:rsidR="00A758D1" w:rsidRPr="00A758D1" w:rsidRDefault="00A758D1" w:rsidP="00A758D1">
      <w:pPr>
        <w:pStyle w:val="ListParagraph"/>
        <w:numPr>
          <w:ilvl w:val="1"/>
          <w:numId w:val="4"/>
        </w:numPr>
        <w:spacing w:after="0" w:line="360" w:lineRule="auto"/>
        <w:jc w:val="both"/>
        <w:rPr>
          <w:rFonts w:ascii="Times New Roman" w:hAnsi="Times New Roman" w:cs="Times New Roman"/>
        </w:rPr>
      </w:pPr>
      <w:r w:rsidRPr="00A758D1">
        <w:rPr>
          <w:rFonts w:ascii="Times New Roman" w:hAnsi="Times New Roman" w:cs="Times New Roman"/>
        </w:rPr>
        <w:t xml:space="preserve">Open a </w:t>
      </w:r>
      <w:ins w:id="188" w:author="Eris Mei" w:date="2016-11-02T21:23:00Z">
        <w:r w:rsidR="00516DEB">
          <w:rPr>
            <w:rFonts w:ascii="Times New Roman" w:hAnsi="Times New Roman" w:cs="Times New Roman"/>
          </w:rPr>
          <w:t xml:space="preserve">new, </w:t>
        </w:r>
      </w:ins>
      <w:r w:rsidRPr="00A758D1">
        <w:rPr>
          <w:rFonts w:ascii="Times New Roman" w:hAnsi="Times New Roman" w:cs="Times New Roman"/>
        </w:rPr>
        <w:t xml:space="preserve">blank </w:t>
      </w:r>
      <w:del w:id="189" w:author="Eris Mei" w:date="2016-11-02T21:23:00Z">
        <w:r w:rsidRPr="00A758D1" w:rsidDel="00516DEB">
          <w:rPr>
            <w:rFonts w:ascii="Times New Roman" w:hAnsi="Times New Roman" w:cs="Times New Roman"/>
          </w:rPr>
          <w:delText xml:space="preserve">CSV </w:delText>
        </w:r>
      </w:del>
      <w:r w:rsidRPr="00A758D1">
        <w:rPr>
          <w:rFonts w:ascii="Times New Roman" w:hAnsi="Times New Roman" w:cs="Times New Roman"/>
        </w:rPr>
        <w:t>file</w:t>
      </w:r>
      <w:ins w:id="190" w:author="Eris Mei" w:date="2016-11-02T21:22:00Z">
        <w:r w:rsidR="00516DEB">
          <w:rPr>
            <w:rFonts w:ascii="Times New Roman" w:hAnsi="Times New Roman" w:cs="Times New Roman"/>
          </w:rPr>
          <w:t xml:space="preserve"> in Excel</w:t>
        </w:r>
      </w:ins>
      <w:r w:rsidRPr="00A758D1">
        <w:rPr>
          <w:rFonts w:ascii="Times New Roman" w:hAnsi="Times New Roman" w:cs="Times New Roman"/>
        </w:rPr>
        <w:t>.</w:t>
      </w:r>
    </w:p>
    <w:p w:rsidR="00A758D1" w:rsidRPr="00A758D1" w:rsidRDefault="00A758D1" w:rsidP="00A758D1">
      <w:pPr>
        <w:pStyle w:val="ListParagraph"/>
        <w:numPr>
          <w:ilvl w:val="1"/>
          <w:numId w:val="4"/>
        </w:numPr>
        <w:spacing w:after="0" w:line="360" w:lineRule="auto"/>
        <w:jc w:val="both"/>
        <w:rPr>
          <w:rFonts w:ascii="Times New Roman" w:hAnsi="Times New Roman" w:cs="Times New Roman"/>
        </w:rPr>
      </w:pPr>
      <w:r w:rsidRPr="00A758D1">
        <w:rPr>
          <w:rFonts w:ascii="Times New Roman" w:hAnsi="Times New Roman" w:cs="Times New Roman"/>
        </w:rPr>
        <w:t xml:space="preserve">Under the </w:t>
      </w:r>
      <w:del w:id="191" w:author="Eris Mei" w:date="2016-11-02T21:12:00Z">
        <w:r w:rsidRPr="00A758D1" w:rsidDel="0040648B">
          <w:rPr>
            <w:rFonts w:ascii="Times New Roman" w:hAnsi="Times New Roman" w:cs="Times New Roman"/>
          </w:rPr>
          <w:delText>"</w:delText>
        </w:r>
      </w:del>
      <w:ins w:id="192" w:author="Eris Mei" w:date="2016-11-02T21:12:00Z">
        <w:r w:rsidR="0040648B">
          <w:rPr>
            <w:rFonts w:ascii="Times New Roman" w:hAnsi="Times New Roman" w:cs="Times New Roman"/>
          </w:rPr>
          <w:t>“</w:t>
        </w:r>
      </w:ins>
      <w:r w:rsidRPr="00A758D1">
        <w:rPr>
          <w:rFonts w:ascii="Times New Roman" w:hAnsi="Times New Roman" w:cs="Times New Roman"/>
        </w:rPr>
        <w:t>Data</w:t>
      </w:r>
      <w:del w:id="193" w:author="Eris Mei" w:date="2016-11-02T21:12:00Z">
        <w:r w:rsidRPr="00A758D1" w:rsidDel="0040648B">
          <w:rPr>
            <w:rFonts w:ascii="Times New Roman" w:hAnsi="Times New Roman" w:cs="Times New Roman"/>
          </w:rPr>
          <w:delText xml:space="preserve">" </w:delText>
        </w:r>
      </w:del>
      <w:ins w:id="194" w:author="Eris Mei" w:date="2016-11-02T21:12:00Z">
        <w:r w:rsidR="0040648B">
          <w:rPr>
            <w:rFonts w:ascii="Times New Roman" w:hAnsi="Times New Roman" w:cs="Times New Roman"/>
          </w:rPr>
          <w:t>”</w:t>
        </w:r>
        <w:r w:rsidR="0040648B" w:rsidRPr="00A758D1">
          <w:rPr>
            <w:rFonts w:ascii="Times New Roman" w:hAnsi="Times New Roman" w:cs="Times New Roman"/>
          </w:rPr>
          <w:t xml:space="preserve"> </w:t>
        </w:r>
      </w:ins>
      <w:r w:rsidRPr="00A758D1">
        <w:rPr>
          <w:rFonts w:ascii="Times New Roman" w:hAnsi="Times New Roman" w:cs="Times New Roman"/>
        </w:rPr>
        <w:t xml:space="preserve">tab, click </w:t>
      </w:r>
      <w:del w:id="195" w:author="Eris Mei" w:date="2016-11-02T21:22:00Z">
        <w:r w:rsidRPr="00A758D1" w:rsidDel="00516DEB">
          <w:rPr>
            <w:rFonts w:ascii="Times New Roman" w:hAnsi="Times New Roman" w:cs="Times New Roman"/>
          </w:rPr>
          <w:delText xml:space="preserve">in </w:delText>
        </w:r>
      </w:del>
      <w:ins w:id="196" w:author="Eris Mei" w:date="2016-11-02T21:22:00Z">
        <w:r w:rsidR="00516DEB">
          <w:rPr>
            <w:rFonts w:ascii="Times New Roman" w:hAnsi="Times New Roman" w:cs="Times New Roman"/>
          </w:rPr>
          <w:t>on the</w:t>
        </w:r>
        <w:r w:rsidR="00516DEB" w:rsidRPr="00A758D1">
          <w:rPr>
            <w:rFonts w:ascii="Times New Roman" w:hAnsi="Times New Roman" w:cs="Times New Roman"/>
          </w:rPr>
          <w:t xml:space="preserve"> </w:t>
        </w:r>
      </w:ins>
      <w:del w:id="197" w:author="Eris Mei" w:date="2016-11-02T21:12:00Z">
        <w:r w:rsidRPr="00A758D1" w:rsidDel="0040648B">
          <w:rPr>
            <w:rFonts w:ascii="Times New Roman" w:hAnsi="Times New Roman" w:cs="Times New Roman"/>
          </w:rPr>
          <w:delText>"</w:delText>
        </w:r>
      </w:del>
      <w:ins w:id="198" w:author="Eris Mei" w:date="2016-11-02T21:12:00Z">
        <w:r w:rsidR="0040648B">
          <w:rPr>
            <w:rFonts w:ascii="Times New Roman" w:hAnsi="Times New Roman" w:cs="Times New Roman"/>
          </w:rPr>
          <w:t>“</w:t>
        </w:r>
      </w:ins>
      <w:del w:id="199" w:author="Eris Mei" w:date="2016-11-02T21:22:00Z">
        <w:r w:rsidRPr="00A758D1" w:rsidDel="00516DEB">
          <w:rPr>
            <w:rFonts w:ascii="Times New Roman" w:hAnsi="Times New Roman" w:cs="Times New Roman"/>
          </w:rPr>
          <w:delText>import f</w:delText>
        </w:r>
      </w:del>
      <w:ins w:id="200" w:author="Eris Mei" w:date="2016-11-02T21:22:00Z">
        <w:r w:rsidR="00516DEB">
          <w:rPr>
            <w:rFonts w:ascii="Times New Roman" w:hAnsi="Times New Roman" w:cs="Times New Roman"/>
          </w:rPr>
          <w:t>F</w:t>
        </w:r>
      </w:ins>
      <w:r w:rsidRPr="00A758D1">
        <w:rPr>
          <w:rFonts w:ascii="Times New Roman" w:hAnsi="Times New Roman" w:cs="Times New Roman"/>
        </w:rPr>
        <w:t xml:space="preserve">rom </w:t>
      </w:r>
      <w:del w:id="201" w:author="Eris Mei" w:date="2016-11-02T21:22:00Z">
        <w:r w:rsidRPr="00A758D1" w:rsidDel="00516DEB">
          <w:rPr>
            <w:rFonts w:ascii="Times New Roman" w:hAnsi="Times New Roman" w:cs="Times New Roman"/>
          </w:rPr>
          <w:delText>text</w:delText>
        </w:r>
      </w:del>
      <w:ins w:id="202" w:author="Eris Mei" w:date="2016-11-02T21:22:00Z">
        <w:r w:rsidR="00516DEB">
          <w:rPr>
            <w:rFonts w:ascii="Times New Roman" w:hAnsi="Times New Roman" w:cs="Times New Roman"/>
          </w:rPr>
          <w:t>T</w:t>
        </w:r>
        <w:r w:rsidR="00516DEB" w:rsidRPr="00A758D1">
          <w:rPr>
            <w:rFonts w:ascii="Times New Roman" w:hAnsi="Times New Roman" w:cs="Times New Roman"/>
          </w:rPr>
          <w:t>ext</w:t>
        </w:r>
      </w:ins>
      <w:del w:id="203" w:author="Eris Mei" w:date="2016-11-02T21:12:00Z">
        <w:r w:rsidRPr="00A758D1" w:rsidDel="0040648B">
          <w:rPr>
            <w:rFonts w:ascii="Times New Roman" w:hAnsi="Times New Roman" w:cs="Times New Roman"/>
          </w:rPr>
          <w:delText>".</w:delText>
        </w:r>
      </w:del>
      <w:ins w:id="204" w:author="Eris Mei" w:date="2016-11-02T21:12:00Z">
        <w:r w:rsidR="0040648B">
          <w:rPr>
            <w:rFonts w:ascii="Times New Roman" w:hAnsi="Times New Roman" w:cs="Times New Roman"/>
          </w:rPr>
          <w:t>”</w:t>
        </w:r>
      </w:ins>
      <w:ins w:id="205" w:author="Eris Mei" w:date="2016-11-02T21:23:00Z">
        <w:r w:rsidR="00516DEB">
          <w:rPr>
            <w:rFonts w:ascii="Times New Roman" w:hAnsi="Times New Roman" w:cs="Times New Roman"/>
          </w:rPr>
          <w:t xml:space="preserve"> button</w:t>
        </w:r>
      </w:ins>
      <w:ins w:id="206" w:author="Eris Mei" w:date="2016-11-02T21:12:00Z">
        <w:r w:rsidR="0040648B" w:rsidRPr="00A758D1">
          <w:rPr>
            <w:rFonts w:ascii="Times New Roman" w:hAnsi="Times New Roman" w:cs="Times New Roman"/>
          </w:rPr>
          <w:t>.</w:t>
        </w:r>
      </w:ins>
    </w:p>
    <w:p w:rsidR="00516DEB" w:rsidRDefault="00A758D1" w:rsidP="00A758D1">
      <w:pPr>
        <w:pStyle w:val="ListParagraph"/>
        <w:numPr>
          <w:ilvl w:val="1"/>
          <w:numId w:val="4"/>
        </w:numPr>
        <w:spacing w:after="0" w:line="360" w:lineRule="auto"/>
        <w:jc w:val="both"/>
        <w:rPr>
          <w:ins w:id="207" w:author="Eris Mei" w:date="2016-11-02T21:25:00Z"/>
          <w:rFonts w:ascii="Times New Roman" w:hAnsi="Times New Roman" w:cs="Times New Roman"/>
        </w:rPr>
      </w:pPr>
      <w:r w:rsidRPr="00A758D1">
        <w:rPr>
          <w:rFonts w:ascii="Times New Roman" w:hAnsi="Times New Roman" w:cs="Times New Roman"/>
        </w:rPr>
        <w:t xml:space="preserve">Select the Samples.txt file </w:t>
      </w:r>
      <w:del w:id="208" w:author="Eris Mei" w:date="2016-11-02T21:24:00Z">
        <w:r w:rsidRPr="00A758D1" w:rsidDel="00516DEB">
          <w:rPr>
            <w:rFonts w:ascii="Times New Roman" w:hAnsi="Times New Roman" w:cs="Times New Roman"/>
          </w:rPr>
          <w:delText xml:space="preserve">under the </w:delText>
        </w:r>
      </w:del>
      <w:del w:id="209" w:author="Eris Mei" w:date="2016-11-02T21:12:00Z">
        <w:r w:rsidRPr="00A758D1" w:rsidDel="0040648B">
          <w:rPr>
            <w:rFonts w:ascii="Times New Roman" w:hAnsi="Times New Roman" w:cs="Times New Roman"/>
          </w:rPr>
          <w:delText>"</w:delText>
        </w:r>
      </w:del>
      <w:del w:id="210" w:author="Eris Mei" w:date="2016-11-02T21:24:00Z">
        <w:r w:rsidRPr="00A758D1" w:rsidDel="00516DEB">
          <w:rPr>
            <w:rFonts w:ascii="Times New Roman" w:hAnsi="Times New Roman" w:cs="Times New Roman"/>
          </w:rPr>
          <w:delText>Import from text option</w:delText>
        </w:r>
      </w:del>
      <w:del w:id="211" w:author="Eris Mei" w:date="2016-11-02T21:13:00Z">
        <w:r w:rsidRPr="00A758D1" w:rsidDel="0040648B">
          <w:rPr>
            <w:rFonts w:ascii="Times New Roman" w:hAnsi="Times New Roman" w:cs="Times New Roman"/>
          </w:rPr>
          <w:delText xml:space="preserve">", </w:delText>
        </w:r>
      </w:del>
      <w:ins w:id="212" w:author="Eris Mei" w:date="2016-11-02T21:24:00Z">
        <w:r w:rsidR="00516DEB">
          <w:rPr>
            <w:rFonts w:ascii="Times New Roman" w:hAnsi="Times New Roman" w:cs="Times New Roman"/>
          </w:rPr>
          <w:t>in the window that pops up for text import</w:t>
        </w:r>
      </w:ins>
      <w:ins w:id="213" w:author="Eris Mei" w:date="2016-11-02T21:13:00Z">
        <w:r w:rsidR="0040648B" w:rsidRPr="00A758D1">
          <w:rPr>
            <w:rFonts w:ascii="Times New Roman" w:hAnsi="Times New Roman" w:cs="Times New Roman"/>
          </w:rPr>
          <w:t xml:space="preserve">, </w:t>
        </w:r>
      </w:ins>
      <w:ins w:id="214" w:author="Eris Mei" w:date="2016-11-02T21:24:00Z">
        <w:r w:rsidR="00516DEB">
          <w:rPr>
            <w:rFonts w:ascii="Times New Roman" w:hAnsi="Times New Roman" w:cs="Times New Roman"/>
          </w:rPr>
          <w:t xml:space="preserve">and click the </w:t>
        </w:r>
      </w:ins>
      <w:ins w:id="215" w:author="Eris Mei" w:date="2016-11-02T21:25:00Z">
        <w:r w:rsidR="00516DEB">
          <w:rPr>
            <w:rFonts w:ascii="Times New Roman" w:hAnsi="Times New Roman" w:cs="Times New Roman"/>
          </w:rPr>
          <w:t>“Import” button.</w:t>
        </w:r>
      </w:ins>
    </w:p>
    <w:p w:rsidR="00A758D1" w:rsidRPr="00A758D1" w:rsidRDefault="00516DEB" w:rsidP="00A758D1">
      <w:pPr>
        <w:pStyle w:val="ListParagraph"/>
        <w:numPr>
          <w:ilvl w:val="1"/>
          <w:numId w:val="4"/>
        </w:numPr>
        <w:spacing w:after="0" w:line="360" w:lineRule="auto"/>
        <w:jc w:val="both"/>
        <w:rPr>
          <w:rFonts w:ascii="Times New Roman" w:hAnsi="Times New Roman" w:cs="Times New Roman"/>
        </w:rPr>
      </w:pPr>
      <w:ins w:id="216" w:author="Eris Mei" w:date="2016-11-02T21:27:00Z">
        <w:r>
          <w:rPr>
            <w:rFonts w:ascii="Times New Roman" w:hAnsi="Times New Roman" w:cs="Times New Roman"/>
          </w:rPr>
          <w:t>Under</w:t>
        </w:r>
      </w:ins>
      <w:ins w:id="217" w:author="Eris Mei" w:date="2016-11-02T21:26:00Z">
        <w:r>
          <w:rPr>
            <w:rFonts w:ascii="Times New Roman" w:hAnsi="Times New Roman" w:cs="Times New Roman"/>
          </w:rPr>
          <w:t xml:space="preserve"> Delimiters on the second page</w:t>
        </w:r>
      </w:ins>
      <w:ins w:id="218" w:author="Eris Mei" w:date="2016-11-02T21:27:00Z">
        <w:r>
          <w:rPr>
            <w:rFonts w:ascii="Times New Roman" w:hAnsi="Times New Roman" w:cs="Times New Roman"/>
          </w:rPr>
          <w:t xml:space="preserve"> of the</w:t>
        </w:r>
        <w:r w:rsidRPr="00516DEB">
          <w:rPr>
            <w:rFonts w:ascii="Times New Roman" w:hAnsi="Times New Roman" w:cs="Times New Roman"/>
          </w:rPr>
          <w:t xml:space="preserve"> </w:t>
        </w:r>
        <w:r>
          <w:rPr>
            <w:rFonts w:ascii="Times New Roman" w:hAnsi="Times New Roman" w:cs="Times New Roman"/>
          </w:rPr>
          <w:t>Text Import Wizard</w:t>
        </w:r>
      </w:ins>
      <w:ins w:id="219" w:author="Eris Mei" w:date="2016-11-02T21:26:00Z">
        <w:r>
          <w:rPr>
            <w:rFonts w:ascii="Times New Roman" w:hAnsi="Times New Roman" w:cs="Times New Roman"/>
          </w:rPr>
          <w:t xml:space="preserve">, check the box for “Other” and </w:t>
        </w:r>
      </w:ins>
      <w:del w:id="220" w:author="Eris Mei" w:date="2016-11-02T21:26:00Z">
        <w:r w:rsidR="00A758D1" w:rsidRPr="00A758D1" w:rsidDel="00516DEB">
          <w:rPr>
            <w:rFonts w:ascii="Times New Roman" w:hAnsi="Times New Roman" w:cs="Times New Roman"/>
          </w:rPr>
          <w:delText>give delimiter</w:delText>
        </w:r>
      </w:del>
      <w:ins w:id="221" w:author="Eris Mei" w:date="2016-11-02T21:26:00Z">
        <w:r>
          <w:rPr>
            <w:rFonts w:ascii="Times New Roman" w:hAnsi="Times New Roman" w:cs="Times New Roman"/>
          </w:rPr>
          <w:t>enter</w:t>
        </w:r>
      </w:ins>
      <w:del w:id="222" w:author="Eris Mei" w:date="2016-11-02T21:26:00Z">
        <w:r w:rsidR="00A758D1" w:rsidRPr="00A758D1" w:rsidDel="00516DEB">
          <w:rPr>
            <w:rFonts w:ascii="Times New Roman" w:hAnsi="Times New Roman" w:cs="Times New Roman"/>
          </w:rPr>
          <w:delText xml:space="preserve"> as</w:delText>
        </w:r>
      </w:del>
      <w:r w:rsidR="00A758D1" w:rsidRPr="00A758D1">
        <w:rPr>
          <w:rFonts w:ascii="Times New Roman" w:hAnsi="Times New Roman" w:cs="Times New Roman"/>
        </w:rPr>
        <w:t xml:space="preserve"> </w:t>
      </w:r>
      <w:del w:id="223" w:author="Eris Mei" w:date="2016-11-02T21:13:00Z">
        <w:r w:rsidR="00A758D1" w:rsidRPr="00A758D1" w:rsidDel="0040648B">
          <w:rPr>
            <w:rFonts w:ascii="Times New Roman" w:hAnsi="Times New Roman" w:cs="Times New Roman"/>
          </w:rPr>
          <w:delText>"|"</w:delText>
        </w:r>
      </w:del>
      <w:ins w:id="224" w:author="Eris Mei" w:date="2016-11-02T21:13:00Z">
        <w:r w:rsidR="0040648B">
          <w:rPr>
            <w:rFonts w:ascii="Times New Roman" w:hAnsi="Times New Roman" w:cs="Times New Roman"/>
          </w:rPr>
          <w:t>“</w:t>
        </w:r>
        <w:r w:rsidR="0040648B" w:rsidRPr="00A758D1">
          <w:rPr>
            <w:rFonts w:ascii="Times New Roman" w:hAnsi="Times New Roman" w:cs="Times New Roman"/>
          </w:rPr>
          <w:t>|</w:t>
        </w:r>
        <w:r w:rsidR="0040648B">
          <w:rPr>
            <w:rFonts w:ascii="Times New Roman" w:hAnsi="Times New Roman" w:cs="Times New Roman"/>
          </w:rPr>
          <w:t>”</w:t>
        </w:r>
      </w:ins>
      <w:ins w:id="225" w:author="Eris Mei" w:date="2016-11-02T21:26:00Z">
        <w:r>
          <w:rPr>
            <w:rFonts w:ascii="Times New Roman" w:hAnsi="Times New Roman" w:cs="Times New Roman"/>
          </w:rPr>
          <w:t xml:space="preserve"> as the delimiter, </w:t>
        </w:r>
      </w:ins>
      <w:ins w:id="226" w:author="Eris Mei" w:date="2016-11-02T21:27:00Z">
        <w:r>
          <w:rPr>
            <w:rFonts w:ascii="Times New Roman" w:hAnsi="Times New Roman" w:cs="Times New Roman"/>
          </w:rPr>
          <w:t>then click the “Finish” button.</w:t>
        </w:r>
      </w:ins>
    </w:p>
    <w:p w:rsidR="00A758D1" w:rsidRPr="00A758D1" w:rsidRDefault="00A758D1" w:rsidP="00A758D1">
      <w:pPr>
        <w:pStyle w:val="ListParagraph"/>
        <w:numPr>
          <w:ilvl w:val="1"/>
          <w:numId w:val="4"/>
        </w:numPr>
        <w:spacing w:after="0" w:line="360" w:lineRule="auto"/>
        <w:jc w:val="both"/>
        <w:rPr>
          <w:rFonts w:ascii="Times New Roman" w:hAnsi="Times New Roman" w:cs="Times New Roman"/>
        </w:rPr>
      </w:pPr>
      <w:r w:rsidRPr="00A758D1">
        <w:rPr>
          <w:rFonts w:ascii="Times New Roman" w:hAnsi="Times New Roman" w:cs="Times New Roman"/>
        </w:rPr>
        <w:t xml:space="preserve">Add </w:t>
      </w:r>
      <w:ins w:id="227" w:author="Eris Mei" w:date="2016-11-02T21:27:00Z">
        <w:r w:rsidR="00516DEB">
          <w:rPr>
            <w:rFonts w:ascii="Times New Roman" w:hAnsi="Times New Roman" w:cs="Times New Roman"/>
          </w:rPr>
          <w:t xml:space="preserve">the </w:t>
        </w:r>
      </w:ins>
      <w:r w:rsidRPr="00A758D1">
        <w:rPr>
          <w:rFonts w:ascii="Times New Roman" w:hAnsi="Times New Roman" w:cs="Times New Roman"/>
        </w:rPr>
        <w:t>appropriate headers for each column</w:t>
      </w:r>
      <w:ins w:id="228" w:author="Eris Mei" w:date="2016-11-02T21:27:00Z">
        <w:r w:rsidR="00516DEB">
          <w:rPr>
            <w:rFonts w:ascii="Times New Roman" w:hAnsi="Times New Roman" w:cs="Times New Roman"/>
          </w:rPr>
          <w:t xml:space="preserve"> by referring to the </w:t>
        </w:r>
      </w:ins>
      <w:ins w:id="229" w:author="Eris Mei" w:date="2016-11-02T21:28:00Z">
        <w:r w:rsidR="00516DEB">
          <w:rPr>
            <w:rFonts w:ascii="Times New Roman" w:hAnsi="Times New Roman" w:cs="Times New Roman"/>
          </w:rPr>
          <w:t xml:space="preserve">“PDP </w:t>
        </w:r>
        <w:proofErr w:type="spellStart"/>
        <w:r w:rsidR="00516DEB">
          <w:rPr>
            <w:rFonts w:ascii="Times New Roman" w:hAnsi="Times New Roman" w:cs="Times New Roman"/>
          </w:rPr>
          <w:t>DataDictionary</w:t>
        </w:r>
        <w:proofErr w:type="spellEnd"/>
        <w:r w:rsidR="00516DEB">
          <w:rPr>
            <w:rFonts w:ascii="Times New Roman" w:hAnsi="Times New Roman" w:cs="Times New Roman"/>
          </w:rPr>
          <w:t>” file that accompanied the dataset</w:t>
        </w:r>
      </w:ins>
      <w:r w:rsidRPr="00A758D1">
        <w:rPr>
          <w:rFonts w:ascii="Times New Roman" w:hAnsi="Times New Roman" w:cs="Times New Roman"/>
        </w:rPr>
        <w:t>.</w:t>
      </w:r>
    </w:p>
    <w:p w:rsidR="00A758D1" w:rsidRDefault="00A758D1" w:rsidP="00A758D1">
      <w:pPr>
        <w:pStyle w:val="ListParagraph"/>
        <w:numPr>
          <w:ilvl w:val="1"/>
          <w:numId w:val="4"/>
        </w:numPr>
        <w:spacing w:after="0" w:line="360" w:lineRule="auto"/>
        <w:jc w:val="both"/>
        <w:rPr>
          <w:rFonts w:ascii="Times New Roman" w:hAnsi="Times New Roman" w:cs="Times New Roman"/>
        </w:rPr>
      </w:pPr>
      <w:r>
        <w:rPr>
          <w:rFonts w:ascii="Times New Roman" w:hAnsi="Times New Roman" w:cs="Times New Roman"/>
        </w:rPr>
        <w:t>Save the</w:t>
      </w:r>
      <w:ins w:id="230" w:author="Eris Mei" w:date="2016-11-02T21:28:00Z">
        <w:r w:rsidR="00516DEB">
          <w:rPr>
            <w:rFonts w:ascii="Times New Roman" w:hAnsi="Times New Roman" w:cs="Times New Roman"/>
          </w:rPr>
          <w:t xml:space="preserve"> file as</w:t>
        </w:r>
      </w:ins>
      <w:r>
        <w:rPr>
          <w:rFonts w:ascii="Times New Roman" w:hAnsi="Times New Roman" w:cs="Times New Roman"/>
        </w:rPr>
        <w:t xml:space="preserve"> CSV </w:t>
      </w:r>
      <w:del w:id="231" w:author="Eris Mei" w:date="2016-11-02T21:28:00Z">
        <w:r w:rsidDel="00516DEB">
          <w:rPr>
            <w:rFonts w:ascii="Times New Roman" w:hAnsi="Times New Roman" w:cs="Times New Roman"/>
          </w:rPr>
          <w:delText xml:space="preserve">file </w:delText>
        </w:r>
      </w:del>
      <w:r>
        <w:rPr>
          <w:rFonts w:ascii="Times New Roman" w:hAnsi="Times New Roman" w:cs="Times New Roman"/>
        </w:rPr>
        <w:t>with</w:t>
      </w:r>
      <w:ins w:id="232" w:author="Eris Mei" w:date="2016-11-02T21:28:00Z">
        <w:r w:rsidR="00516DEB">
          <w:rPr>
            <w:rFonts w:ascii="Times New Roman" w:hAnsi="Times New Roman" w:cs="Times New Roman"/>
          </w:rPr>
          <w:t xml:space="preserve"> a</w:t>
        </w:r>
      </w:ins>
      <w:r>
        <w:rPr>
          <w:rFonts w:ascii="Times New Roman" w:hAnsi="Times New Roman" w:cs="Times New Roman"/>
        </w:rPr>
        <w:t xml:space="preserve"> </w:t>
      </w:r>
      <w:r w:rsidRPr="00F83A07">
        <w:rPr>
          <w:rFonts w:ascii="Times New Roman" w:hAnsi="Times New Roman" w:cs="Times New Roman"/>
          <w:b/>
        </w:rPr>
        <w:t>temporary name</w:t>
      </w:r>
      <w:r w:rsidRPr="00A758D1">
        <w:rPr>
          <w:rFonts w:ascii="Times New Roman" w:hAnsi="Times New Roman" w:cs="Times New Roman"/>
        </w:rPr>
        <w:t>.</w:t>
      </w:r>
    </w:p>
    <w:p w:rsidR="00A758D1" w:rsidRDefault="00A758D1" w:rsidP="00A758D1">
      <w:pPr>
        <w:pStyle w:val="ListParagraph"/>
        <w:numPr>
          <w:ilvl w:val="1"/>
          <w:numId w:val="4"/>
        </w:numPr>
        <w:spacing w:after="0" w:line="360" w:lineRule="auto"/>
        <w:jc w:val="both"/>
        <w:rPr>
          <w:rFonts w:ascii="Times New Roman" w:hAnsi="Times New Roman" w:cs="Times New Roman"/>
        </w:rPr>
      </w:pPr>
      <w:r w:rsidRPr="00A758D1">
        <w:rPr>
          <w:rFonts w:ascii="Times New Roman" w:hAnsi="Times New Roman" w:cs="Times New Roman"/>
        </w:rPr>
        <w:t xml:space="preserve">Filter the data for apples by selecting value for attribute </w:t>
      </w:r>
      <w:del w:id="233" w:author="Eris Mei" w:date="2016-11-02T21:13:00Z">
        <w:r w:rsidRPr="00A758D1" w:rsidDel="0040648B">
          <w:rPr>
            <w:rFonts w:ascii="Times New Roman" w:hAnsi="Times New Roman" w:cs="Times New Roman"/>
          </w:rPr>
          <w:delText>"</w:delText>
        </w:r>
      </w:del>
      <w:ins w:id="234" w:author="Eris Mei" w:date="2016-11-02T21:13:00Z">
        <w:r w:rsidR="0040648B">
          <w:rPr>
            <w:rFonts w:ascii="Times New Roman" w:hAnsi="Times New Roman" w:cs="Times New Roman"/>
          </w:rPr>
          <w:t>“</w:t>
        </w:r>
      </w:ins>
      <w:r w:rsidRPr="00A758D1">
        <w:rPr>
          <w:rFonts w:ascii="Times New Roman" w:hAnsi="Times New Roman" w:cs="Times New Roman"/>
        </w:rPr>
        <w:t>COMMOD (Commodity type</w:t>
      </w:r>
      <w:del w:id="235" w:author="Eris Mei" w:date="2016-11-02T21:13:00Z">
        <w:r w:rsidRPr="00A758D1" w:rsidDel="0040648B">
          <w:rPr>
            <w:rFonts w:ascii="Times New Roman" w:hAnsi="Times New Roman" w:cs="Times New Roman"/>
          </w:rPr>
          <w:delText xml:space="preserve">)" </w:delText>
        </w:r>
      </w:del>
      <w:ins w:id="236" w:author="Eris Mei" w:date="2016-11-02T21:13:00Z">
        <w:r w:rsidR="0040648B" w:rsidRPr="00A758D1">
          <w:rPr>
            <w:rFonts w:ascii="Times New Roman" w:hAnsi="Times New Roman" w:cs="Times New Roman"/>
          </w:rPr>
          <w:t>)</w:t>
        </w:r>
        <w:r w:rsidR="0040648B">
          <w:rPr>
            <w:rFonts w:ascii="Times New Roman" w:hAnsi="Times New Roman" w:cs="Times New Roman"/>
          </w:rPr>
          <w:t>”</w:t>
        </w:r>
        <w:r w:rsidR="0040648B" w:rsidRPr="00A758D1">
          <w:rPr>
            <w:rFonts w:ascii="Times New Roman" w:hAnsi="Times New Roman" w:cs="Times New Roman"/>
          </w:rPr>
          <w:t xml:space="preserve"> </w:t>
        </w:r>
      </w:ins>
      <w:r w:rsidRPr="00A758D1">
        <w:rPr>
          <w:rFonts w:ascii="Times New Roman" w:hAnsi="Times New Roman" w:cs="Times New Roman"/>
        </w:rPr>
        <w:t>as 'AP'.</w:t>
      </w:r>
    </w:p>
    <w:p w:rsidR="007612A9" w:rsidRDefault="007612A9" w:rsidP="00A758D1">
      <w:pPr>
        <w:pStyle w:val="ListParagraph"/>
        <w:numPr>
          <w:ilvl w:val="1"/>
          <w:numId w:val="4"/>
        </w:numPr>
        <w:spacing w:after="0" w:line="360" w:lineRule="auto"/>
        <w:jc w:val="both"/>
        <w:rPr>
          <w:rFonts w:ascii="Times New Roman" w:hAnsi="Times New Roman" w:cs="Times New Roman"/>
        </w:rPr>
      </w:pPr>
      <w:r>
        <w:rPr>
          <w:rFonts w:ascii="Times New Roman" w:hAnsi="Times New Roman" w:cs="Times New Roman"/>
        </w:rPr>
        <w:t>Copy the complete data after filter is applied and paste it into another blank CSV file.</w:t>
      </w:r>
    </w:p>
    <w:p w:rsidR="00862688" w:rsidRDefault="00862688" w:rsidP="00A758D1">
      <w:pPr>
        <w:pStyle w:val="ListParagraph"/>
        <w:numPr>
          <w:ilvl w:val="1"/>
          <w:numId w:val="4"/>
        </w:numPr>
        <w:spacing w:after="0" w:line="360" w:lineRule="auto"/>
        <w:jc w:val="both"/>
        <w:rPr>
          <w:rFonts w:ascii="Times New Roman" w:hAnsi="Times New Roman" w:cs="Times New Roman"/>
        </w:rPr>
      </w:pPr>
      <w:r>
        <w:rPr>
          <w:rFonts w:ascii="Times New Roman" w:hAnsi="Times New Roman" w:cs="Times New Roman"/>
        </w:rPr>
        <w:t xml:space="preserve">Save the new CSV file with an </w:t>
      </w:r>
      <w:r w:rsidRPr="00A3510D">
        <w:rPr>
          <w:rFonts w:ascii="Times New Roman" w:hAnsi="Times New Roman" w:cs="Times New Roman"/>
          <w:b/>
        </w:rPr>
        <w:t>appropriate name</w:t>
      </w:r>
      <w:r>
        <w:rPr>
          <w:rFonts w:ascii="Times New Roman" w:hAnsi="Times New Roman" w:cs="Times New Roman"/>
        </w:rPr>
        <w:t>.</w:t>
      </w:r>
    </w:p>
    <w:p w:rsidR="0059075D" w:rsidRDefault="0059075D" w:rsidP="0059075D">
      <w:pPr>
        <w:spacing w:after="0" w:line="360" w:lineRule="auto"/>
        <w:jc w:val="both"/>
        <w:rPr>
          <w:ins w:id="237" w:author="Eris Mei" w:date="2016-11-02T21:34:00Z"/>
          <w:rFonts w:ascii="Times New Roman" w:hAnsi="Times New Roman" w:cs="Times New Roman"/>
        </w:rPr>
      </w:pPr>
      <w:del w:id="238" w:author="Eris Mei" w:date="2016-11-02T21:31:00Z">
        <w:r w:rsidDel="00970792">
          <w:rPr>
            <w:rFonts w:ascii="Times New Roman" w:hAnsi="Times New Roman" w:cs="Times New Roman"/>
          </w:rPr>
          <w:delText xml:space="preserve">Above </w:delText>
        </w:r>
      </w:del>
      <w:ins w:id="239" w:author="Eris Mei" w:date="2016-11-02T21:31:00Z">
        <w:r w:rsidR="00970792">
          <w:rPr>
            <w:rFonts w:ascii="Times New Roman" w:hAnsi="Times New Roman" w:cs="Times New Roman"/>
          </w:rPr>
          <w:t>The a</w:t>
        </w:r>
        <w:r w:rsidR="00970792">
          <w:rPr>
            <w:rFonts w:ascii="Times New Roman" w:hAnsi="Times New Roman" w:cs="Times New Roman"/>
          </w:rPr>
          <w:t xml:space="preserve">bove </w:t>
        </w:r>
      </w:ins>
      <w:r>
        <w:rPr>
          <w:rFonts w:ascii="Times New Roman" w:hAnsi="Times New Roman" w:cs="Times New Roman"/>
        </w:rPr>
        <w:t xml:space="preserve">steps are followed for creating CSV files for Samples and Results data for both </w:t>
      </w:r>
      <w:del w:id="240" w:author="Eris Mei" w:date="2016-11-02T21:31:00Z">
        <w:r w:rsidDel="00970792">
          <w:rPr>
            <w:rFonts w:ascii="Times New Roman" w:hAnsi="Times New Roman" w:cs="Times New Roman"/>
          </w:rPr>
          <w:delText xml:space="preserve">years: </w:delText>
        </w:r>
      </w:del>
      <w:r>
        <w:rPr>
          <w:rFonts w:ascii="Times New Roman" w:hAnsi="Times New Roman" w:cs="Times New Roman"/>
        </w:rPr>
        <w:t>2004 and 2014.</w:t>
      </w:r>
      <w:ins w:id="241" w:author="Eris Mei" w:date="2016-11-02T21:31:00Z">
        <w:r w:rsidR="00970792">
          <w:rPr>
            <w:rFonts w:ascii="Times New Roman" w:hAnsi="Times New Roman" w:cs="Times New Roman"/>
          </w:rPr>
          <w:t xml:space="preserve"> </w:t>
        </w:r>
      </w:ins>
    </w:p>
    <w:p w:rsidR="00970792" w:rsidRPr="0059075D" w:rsidRDefault="00970792" w:rsidP="0059075D">
      <w:pPr>
        <w:spacing w:after="0" w:line="360" w:lineRule="auto"/>
        <w:jc w:val="both"/>
        <w:rPr>
          <w:rFonts w:ascii="Times New Roman" w:hAnsi="Times New Roman" w:cs="Times New Roman"/>
        </w:rPr>
      </w:pPr>
    </w:p>
    <w:p w:rsidR="00A758D1" w:rsidRPr="00A758D1" w:rsidRDefault="00A758D1" w:rsidP="00A758D1">
      <w:pPr>
        <w:pStyle w:val="ListParagraph"/>
        <w:numPr>
          <w:ilvl w:val="0"/>
          <w:numId w:val="4"/>
        </w:numPr>
        <w:spacing w:after="0" w:line="360" w:lineRule="auto"/>
        <w:jc w:val="both"/>
        <w:rPr>
          <w:rFonts w:ascii="Times New Roman" w:hAnsi="Times New Roman" w:cs="Times New Roman"/>
        </w:rPr>
      </w:pPr>
      <w:del w:id="242" w:author="Eris Mei" w:date="2016-11-02T21:32:00Z">
        <w:r w:rsidRPr="00A758D1" w:rsidDel="00970792">
          <w:rPr>
            <w:rFonts w:ascii="Times New Roman" w:hAnsi="Times New Roman" w:cs="Times New Roman"/>
          </w:rPr>
          <w:delText xml:space="preserve">Execution </w:delText>
        </w:r>
      </w:del>
      <w:ins w:id="243" w:author="Eris Mei" w:date="2016-11-02T21:32:00Z">
        <w:r w:rsidR="00970792" w:rsidRPr="00A758D1">
          <w:rPr>
            <w:rFonts w:ascii="Times New Roman" w:hAnsi="Times New Roman" w:cs="Times New Roman"/>
          </w:rPr>
          <w:t>Execut</w:t>
        </w:r>
        <w:r w:rsidR="00970792">
          <w:rPr>
            <w:rFonts w:ascii="Times New Roman" w:hAnsi="Times New Roman" w:cs="Times New Roman"/>
          </w:rPr>
          <w:t>e</w:t>
        </w:r>
        <w:r w:rsidR="00970792" w:rsidRPr="00A758D1">
          <w:rPr>
            <w:rFonts w:ascii="Times New Roman" w:hAnsi="Times New Roman" w:cs="Times New Roman"/>
          </w:rPr>
          <w:t xml:space="preserve"> </w:t>
        </w:r>
      </w:ins>
      <w:del w:id="244" w:author="Eris Mei" w:date="2016-11-02T21:32:00Z">
        <w:r w:rsidRPr="00A758D1" w:rsidDel="00970792">
          <w:rPr>
            <w:rFonts w:ascii="Times New Roman" w:hAnsi="Times New Roman" w:cs="Times New Roman"/>
          </w:rPr>
          <w:delText xml:space="preserve">of </w:delText>
        </w:r>
      </w:del>
      <w:r w:rsidRPr="00A758D1">
        <w:rPr>
          <w:rFonts w:ascii="Times New Roman" w:hAnsi="Times New Roman" w:cs="Times New Roman"/>
        </w:rPr>
        <w:t>R Script</w:t>
      </w:r>
      <w:ins w:id="245" w:author="Eris Mei" w:date="2016-11-02T21:32:00Z">
        <w:r w:rsidR="00970792">
          <w:rPr>
            <w:rFonts w:ascii="Times New Roman" w:hAnsi="Times New Roman" w:cs="Times New Roman"/>
          </w:rPr>
          <w:t xml:space="preserve"> to drop the unneeded columns mentioned in the </w:t>
        </w:r>
      </w:ins>
      <w:ins w:id="246" w:author="Eris Mei" w:date="2016-11-02T21:33:00Z">
        <w:r w:rsidR="00970792">
          <w:rPr>
            <w:rFonts w:ascii="Times New Roman" w:hAnsi="Times New Roman" w:cs="Times New Roman"/>
          </w:rPr>
          <w:t>“Blank/NULL values” section above.</w:t>
        </w:r>
      </w:ins>
    </w:p>
    <w:sectPr w:rsidR="00A758D1" w:rsidRPr="00A758D1" w:rsidSect="009C732B">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217" w:rsidRDefault="00244217" w:rsidP="00571A9A">
      <w:pPr>
        <w:spacing w:after="0" w:line="240" w:lineRule="auto"/>
      </w:pPr>
      <w:r>
        <w:separator/>
      </w:r>
    </w:p>
  </w:endnote>
  <w:endnote w:type="continuationSeparator" w:id="0">
    <w:p w:rsidR="00244217" w:rsidRDefault="00244217" w:rsidP="00571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217" w:rsidRDefault="00244217" w:rsidP="00571A9A">
      <w:pPr>
        <w:spacing w:after="0" w:line="240" w:lineRule="auto"/>
      </w:pPr>
      <w:r>
        <w:separator/>
      </w:r>
    </w:p>
  </w:footnote>
  <w:footnote w:type="continuationSeparator" w:id="0">
    <w:p w:rsidR="00244217" w:rsidRDefault="00244217" w:rsidP="00571A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1F3" w:rsidRDefault="00E211F3" w:rsidP="00E211F3">
    <w:pPr>
      <w:pStyle w:val="Header"/>
      <w:rPr>
        <w:rFonts w:ascii="Times New Roman" w:hAnsi="Times New Roman" w:cs="Times New Roman"/>
      </w:rPr>
    </w:pPr>
    <w:r>
      <w:rPr>
        <w:rFonts w:ascii="Times New Roman" w:hAnsi="Times New Roman" w:cs="Times New Roman"/>
      </w:rPr>
      <w:t>Team: Keen Koalas - Nautical Narwhals</w:t>
    </w:r>
  </w:p>
  <w:p w:rsidR="00571A9A" w:rsidRPr="00571A9A" w:rsidRDefault="00E211F3" w:rsidP="00E211F3">
    <w:pPr>
      <w:pStyle w:val="Header"/>
      <w:rPr>
        <w:rFonts w:ascii="Times New Roman" w:hAnsi="Times New Roman" w:cs="Times New Roman"/>
      </w:rPr>
    </w:pPr>
    <w:r>
      <w:rPr>
        <w:rFonts w:ascii="Times New Roman" w:hAnsi="Times New Roman" w:cs="Times New Roman"/>
      </w:rPr>
      <w:t xml:space="preserve">Saba </w:t>
    </w:r>
    <w:proofErr w:type="spellStart"/>
    <w:r>
      <w:rPr>
        <w:rFonts w:ascii="Times New Roman" w:hAnsi="Times New Roman" w:cs="Times New Roman"/>
      </w:rPr>
      <w:t>Aldughaither</w:t>
    </w:r>
    <w:proofErr w:type="spellEnd"/>
    <w:r>
      <w:rPr>
        <w:rFonts w:ascii="Times New Roman" w:hAnsi="Times New Roman" w:cs="Times New Roman"/>
      </w:rPr>
      <w:t xml:space="preserve">, </w:t>
    </w:r>
    <w:proofErr w:type="spellStart"/>
    <w:r>
      <w:rPr>
        <w:rFonts w:ascii="Times New Roman" w:hAnsi="Times New Roman" w:cs="Times New Roman"/>
      </w:rPr>
      <w:t>Mayuresh</w:t>
    </w:r>
    <w:proofErr w:type="spellEnd"/>
    <w:r>
      <w:rPr>
        <w:rFonts w:ascii="Times New Roman" w:hAnsi="Times New Roman" w:cs="Times New Roman"/>
      </w:rPr>
      <w:t xml:space="preserve"> </w:t>
    </w:r>
    <w:proofErr w:type="spellStart"/>
    <w:r>
      <w:rPr>
        <w:rFonts w:ascii="Times New Roman" w:hAnsi="Times New Roman" w:cs="Times New Roman"/>
      </w:rPr>
      <w:t>Amdekar</w:t>
    </w:r>
    <w:proofErr w:type="spellEnd"/>
    <w:r>
      <w:rPr>
        <w:rFonts w:ascii="Times New Roman" w:hAnsi="Times New Roman" w:cs="Times New Roman"/>
      </w:rPr>
      <w:t>, Eris Mei, Himanshu Sawant</w:t>
    </w:r>
    <w:r>
      <w:rPr>
        <w:rFonts w:ascii="Times New Roman" w:hAnsi="Times New Roman" w:cs="Times New Roman"/>
      </w:rPr>
      <w:tab/>
    </w:r>
    <w:r w:rsidR="00571A9A">
      <w:rPr>
        <w:rFonts w:ascii="Times New Roman" w:hAnsi="Times New Roman" w:cs="Times New Roman"/>
      </w:rPr>
      <w:t>Page</w:t>
    </w:r>
    <w:r w:rsidR="00571A9A" w:rsidRPr="00571A9A">
      <w:rPr>
        <w:rFonts w:ascii="Times New Roman" w:hAnsi="Times New Roman" w:cs="Times New Roman"/>
      </w:rPr>
      <w:t xml:space="preserve"> </w:t>
    </w:r>
    <w:r w:rsidR="00571A9A" w:rsidRPr="00571A9A">
      <w:rPr>
        <w:rFonts w:ascii="Times New Roman" w:hAnsi="Times New Roman" w:cs="Times New Roman"/>
      </w:rPr>
      <w:fldChar w:fldCharType="begin"/>
    </w:r>
    <w:r w:rsidR="00571A9A" w:rsidRPr="00571A9A">
      <w:rPr>
        <w:rFonts w:ascii="Times New Roman" w:hAnsi="Times New Roman" w:cs="Times New Roman"/>
      </w:rPr>
      <w:instrText xml:space="preserve"> PAGE   \* MERGEFORMAT </w:instrText>
    </w:r>
    <w:r w:rsidR="00571A9A" w:rsidRPr="00571A9A">
      <w:rPr>
        <w:rFonts w:ascii="Times New Roman" w:hAnsi="Times New Roman" w:cs="Times New Roman"/>
      </w:rPr>
      <w:fldChar w:fldCharType="separate"/>
    </w:r>
    <w:r w:rsidR="00EF0EE2">
      <w:rPr>
        <w:rFonts w:ascii="Times New Roman" w:hAnsi="Times New Roman" w:cs="Times New Roman"/>
        <w:noProof/>
      </w:rPr>
      <w:t>4</w:t>
    </w:r>
    <w:r w:rsidR="00571A9A" w:rsidRPr="00571A9A">
      <w:rPr>
        <w:rFonts w:ascii="Times New Roman" w:hAnsi="Times New Roman" w:cs="Times New Roman"/>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D1742"/>
    <w:multiLevelType w:val="hybridMultilevel"/>
    <w:tmpl w:val="EC94A1F2"/>
    <w:lvl w:ilvl="0" w:tplc="BB0674C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520C2"/>
    <w:multiLevelType w:val="hybridMultilevel"/>
    <w:tmpl w:val="D3145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E280E"/>
    <w:multiLevelType w:val="hybridMultilevel"/>
    <w:tmpl w:val="B8BC7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672274"/>
    <w:multiLevelType w:val="hybridMultilevel"/>
    <w:tmpl w:val="FF0036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FD428F"/>
    <w:multiLevelType w:val="hybridMultilevel"/>
    <w:tmpl w:val="49746FAC"/>
    <w:lvl w:ilvl="0" w:tplc="986ABF66">
      <w:start w:val="1"/>
      <w:numFmt w:val="upperRoman"/>
      <w:lvlText w:val="%1)"/>
      <w:lvlJc w:val="left"/>
      <w:pPr>
        <w:ind w:left="720" w:hanging="72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7A82DE4"/>
    <w:multiLevelType w:val="hybridMultilevel"/>
    <w:tmpl w:val="80DAA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s Mei">
    <w15:presenceInfo w15:providerId="None" w15:userId="Eris Me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B77"/>
    <w:rsid w:val="000011CD"/>
    <w:rsid w:val="00023552"/>
    <w:rsid w:val="000C096A"/>
    <w:rsid w:val="000E0393"/>
    <w:rsid w:val="00105FA8"/>
    <w:rsid w:val="00175629"/>
    <w:rsid w:val="00197E4E"/>
    <w:rsid w:val="001A1C53"/>
    <w:rsid w:val="001B5E7E"/>
    <w:rsid w:val="001D0E7E"/>
    <w:rsid w:val="001F403B"/>
    <w:rsid w:val="00203BA3"/>
    <w:rsid w:val="00222DDD"/>
    <w:rsid w:val="0022341C"/>
    <w:rsid w:val="00244217"/>
    <w:rsid w:val="00287AB6"/>
    <w:rsid w:val="002924CF"/>
    <w:rsid w:val="002A25CB"/>
    <w:rsid w:val="002C7A18"/>
    <w:rsid w:val="002F30E3"/>
    <w:rsid w:val="00320E5B"/>
    <w:rsid w:val="0033270B"/>
    <w:rsid w:val="00392139"/>
    <w:rsid w:val="003A106C"/>
    <w:rsid w:val="003D05E4"/>
    <w:rsid w:val="003F45FA"/>
    <w:rsid w:val="0040648B"/>
    <w:rsid w:val="00440C77"/>
    <w:rsid w:val="00493985"/>
    <w:rsid w:val="004F2073"/>
    <w:rsid w:val="004F71EC"/>
    <w:rsid w:val="00516DEB"/>
    <w:rsid w:val="00532D53"/>
    <w:rsid w:val="0055282C"/>
    <w:rsid w:val="00560E9A"/>
    <w:rsid w:val="00571A9A"/>
    <w:rsid w:val="0059075D"/>
    <w:rsid w:val="005A5512"/>
    <w:rsid w:val="005B6EF4"/>
    <w:rsid w:val="005D22B1"/>
    <w:rsid w:val="005D412E"/>
    <w:rsid w:val="005D7A51"/>
    <w:rsid w:val="005F269F"/>
    <w:rsid w:val="00612112"/>
    <w:rsid w:val="00626E78"/>
    <w:rsid w:val="00657CAB"/>
    <w:rsid w:val="00685390"/>
    <w:rsid w:val="00695A69"/>
    <w:rsid w:val="006B4A8E"/>
    <w:rsid w:val="006C2E44"/>
    <w:rsid w:val="006C3897"/>
    <w:rsid w:val="006E746F"/>
    <w:rsid w:val="006E7C43"/>
    <w:rsid w:val="0075274C"/>
    <w:rsid w:val="007612A9"/>
    <w:rsid w:val="007A423F"/>
    <w:rsid w:val="008137ED"/>
    <w:rsid w:val="008475C2"/>
    <w:rsid w:val="008477DC"/>
    <w:rsid w:val="0085000A"/>
    <w:rsid w:val="00862688"/>
    <w:rsid w:val="008D7F0E"/>
    <w:rsid w:val="008E7899"/>
    <w:rsid w:val="009151CB"/>
    <w:rsid w:val="00917C96"/>
    <w:rsid w:val="00950B77"/>
    <w:rsid w:val="00970792"/>
    <w:rsid w:val="00990714"/>
    <w:rsid w:val="009C732B"/>
    <w:rsid w:val="009F64D6"/>
    <w:rsid w:val="00A06B4A"/>
    <w:rsid w:val="00A2188E"/>
    <w:rsid w:val="00A3510D"/>
    <w:rsid w:val="00A758D1"/>
    <w:rsid w:val="00A81FB8"/>
    <w:rsid w:val="00A84FD1"/>
    <w:rsid w:val="00A878EE"/>
    <w:rsid w:val="00AF1222"/>
    <w:rsid w:val="00B564BF"/>
    <w:rsid w:val="00B56FE5"/>
    <w:rsid w:val="00B94EE9"/>
    <w:rsid w:val="00BB05F7"/>
    <w:rsid w:val="00C24AFE"/>
    <w:rsid w:val="00CC673F"/>
    <w:rsid w:val="00D30EEA"/>
    <w:rsid w:val="00D5622C"/>
    <w:rsid w:val="00D70274"/>
    <w:rsid w:val="00D81D61"/>
    <w:rsid w:val="00E15400"/>
    <w:rsid w:val="00E211F3"/>
    <w:rsid w:val="00E37A31"/>
    <w:rsid w:val="00E4568B"/>
    <w:rsid w:val="00E94B88"/>
    <w:rsid w:val="00EF0EE2"/>
    <w:rsid w:val="00F83A07"/>
    <w:rsid w:val="00F9600B"/>
    <w:rsid w:val="00FB05E8"/>
    <w:rsid w:val="00FE7473"/>
    <w:rsid w:val="00FF1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DDB8FA-4031-4C16-8B5A-EA04976E2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A9A"/>
    <w:pPr>
      <w:tabs>
        <w:tab w:val="center" w:pos="4419"/>
        <w:tab w:val="right" w:pos="8838"/>
      </w:tabs>
      <w:spacing w:after="0" w:line="240" w:lineRule="auto"/>
    </w:pPr>
  </w:style>
  <w:style w:type="character" w:customStyle="1" w:styleId="HeaderChar">
    <w:name w:val="Header Char"/>
    <w:basedOn w:val="DefaultParagraphFont"/>
    <w:link w:val="Header"/>
    <w:uiPriority w:val="99"/>
    <w:rsid w:val="00571A9A"/>
  </w:style>
  <w:style w:type="paragraph" w:styleId="Footer">
    <w:name w:val="footer"/>
    <w:basedOn w:val="Normal"/>
    <w:link w:val="FooterChar"/>
    <w:uiPriority w:val="99"/>
    <w:unhideWhenUsed/>
    <w:rsid w:val="00571A9A"/>
    <w:pPr>
      <w:tabs>
        <w:tab w:val="center" w:pos="4419"/>
        <w:tab w:val="right" w:pos="8838"/>
      </w:tabs>
      <w:spacing w:after="0" w:line="240" w:lineRule="auto"/>
    </w:pPr>
  </w:style>
  <w:style w:type="character" w:customStyle="1" w:styleId="FooterChar">
    <w:name w:val="Footer Char"/>
    <w:basedOn w:val="DefaultParagraphFont"/>
    <w:link w:val="Footer"/>
    <w:uiPriority w:val="99"/>
    <w:rsid w:val="00571A9A"/>
  </w:style>
  <w:style w:type="character" w:styleId="Hyperlink">
    <w:name w:val="Hyperlink"/>
    <w:basedOn w:val="DefaultParagraphFont"/>
    <w:uiPriority w:val="99"/>
    <w:unhideWhenUsed/>
    <w:rsid w:val="00571A9A"/>
    <w:rPr>
      <w:color w:val="0563C1" w:themeColor="hyperlink"/>
      <w:u w:val="single"/>
    </w:rPr>
  </w:style>
  <w:style w:type="paragraph" w:styleId="BalloonText">
    <w:name w:val="Balloon Text"/>
    <w:basedOn w:val="Normal"/>
    <w:link w:val="BalloonTextChar"/>
    <w:uiPriority w:val="99"/>
    <w:semiHidden/>
    <w:unhideWhenUsed/>
    <w:rsid w:val="00950B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B77"/>
    <w:rPr>
      <w:rFonts w:ascii="Segoe UI" w:hAnsi="Segoe UI" w:cs="Segoe UI"/>
      <w:sz w:val="18"/>
      <w:szCs w:val="18"/>
    </w:rPr>
  </w:style>
  <w:style w:type="paragraph" w:styleId="NoSpacing">
    <w:name w:val="No Spacing"/>
    <w:link w:val="NoSpacingChar"/>
    <w:uiPriority w:val="1"/>
    <w:qFormat/>
    <w:rsid w:val="000E0393"/>
    <w:pPr>
      <w:spacing w:after="0" w:line="240" w:lineRule="auto"/>
    </w:pPr>
    <w:rPr>
      <w:lang w:eastAsia="en-US"/>
    </w:rPr>
  </w:style>
  <w:style w:type="character" w:customStyle="1" w:styleId="NoSpacingChar">
    <w:name w:val="No Spacing Char"/>
    <w:basedOn w:val="DefaultParagraphFont"/>
    <w:link w:val="NoSpacing"/>
    <w:uiPriority w:val="1"/>
    <w:rsid w:val="000E0393"/>
    <w:rPr>
      <w:lang w:eastAsia="en-US"/>
    </w:rPr>
  </w:style>
  <w:style w:type="paragraph" w:styleId="ListParagraph">
    <w:name w:val="List Paragraph"/>
    <w:basedOn w:val="Normal"/>
    <w:uiPriority w:val="34"/>
    <w:qFormat/>
    <w:rsid w:val="00552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03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s.usda.gov/datasets/pdp/pdpdat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ams.usda.gov/about-ams/privacy" TargetMode="Externa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s\Documents\-%20work\=MIM\INFM600\INFM60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4D4E7-652B-4EF0-AB46-A6CE17338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INFM600Template.dotx</Template>
  <TotalTime>1</TotalTime>
  <Pages>5</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Data CLeaning Report</vt:lpstr>
    </vt:vector>
  </TitlesOfParts>
  <Company>Keen Koalas – Nautical Narwhals</Company>
  <LinksUpToDate>false</LinksUpToDate>
  <CharactersWithSpaces>8060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CLeaning Report</dc:title>
  <dc:subject>Including</dc:subject>
  <dc:creator>Eris Mei</dc:creator>
  <cp:keywords/>
  <dc:description/>
  <cp:lastModifiedBy>Eris Mei</cp:lastModifiedBy>
  <cp:revision>3</cp:revision>
  <cp:lastPrinted>2016-10-02T20:09:00Z</cp:lastPrinted>
  <dcterms:created xsi:type="dcterms:W3CDTF">2016-11-03T01:34:00Z</dcterms:created>
  <dcterms:modified xsi:type="dcterms:W3CDTF">2016-11-03T01:35:00Z</dcterms:modified>
  <cp:category>INFM600 - Section 0101</cp:category>
</cp:coreProperties>
</file>